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6E959" w14:textId="77777777" w:rsidR="005D4A63" w:rsidRPr="009547B8" w:rsidRDefault="00FC4BED" w:rsidP="00BB1CA2">
      <w:pPr>
        <w:spacing w:line="276" w:lineRule="auto"/>
        <w:jc w:val="center"/>
        <w:rPr>
          <w:rFonts w:ascii="Times New Roman" w:eastAsia="Times New Roman" w:hAnsi="Times New Roman" w:cs="Times New Roman"/>
          <w:sz w:val="24"/>
          <w:szCs w:val="24"/>
        </w:rPr>
      </w:pPr>
      <w:r w:rsidRPr="009547B8">
        <w:rPr>
          <w:rFonts w:ascii="Times New Roman" w:eastAsia="Times New Roman" w:hAnsi="Times New Roman" w:cs="Times New Roman"/>
          <w:noProof/>
          <w:sz w:val="24"/>
          <w:szCs w:val="24"/>
        </w:rPr>
        <w:drawing>
          <wp:inline distT="0" distB="0" distL="0" distR="0" wp14:anchorId="1F8CF1E5" wp14:editId="7D289EB4">
            <wp:extent cx="5760720" cy="1012190"/>
            <wp:effectExtent l="0" t="0" r="0" b="0"/>
            <wp:docPr id="90" name="image41.jpg" descr="See the source image"/>
            <wp:cNvGraphicFramePr/>
            <a:graphic xmlns:a="http://schemas.openxmlformats.org/drawingml/2006/main">
              <a:graphicData uri="http://schemas.openxmlformats.org/drawingml/2006/picture">
                <pic:pic xmlns:pic="http://schemas.openxmlformats.org/drawingml/2006/picture">
                  <pic:nvPicPr>
                    <pic:cNvPr id="0" name="image41.jpg" descr="See the source image"/>
                    <pic:cNvPicPr preferRelativeResize="0"/>
                  </pic:nvPicPr>
                  <pic:blipFill>
                    <a:blip r:embed="rId8"/>
                    <a:srcRect/>
                    <a:stretch>
                      <a:fillRect/>
                    </a:stretch>
                  </pic:blipFill>
                  <pic:spPr>
                    <a:xfrm>
                      <a:off x="0" y="0"/>
                      <a:ext cx="5760720" cy="1012190"/>
                    </a:xfrm>
                    <a:prstGeom prst="rect">
                      <a:avLst/>
                    </a:prstGeom>
                    <a:ln/>
                  </pic:spPr>
                </pic:pic>
              </a:graphicData>
            </a:graphic>
          </wp:inline>
        </w:drawing>
      </w:r>
    </w:p>
    <w:p w14:paraId="4F92D758"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4F5C26E8"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IUT Nancy Charlemagne</w:t>
      </w:r>
    </w:p>
    <w:p w14:paraId="1D4D6741"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Université de Lorraine</w:t>
      </w:r>
    </w:p>
    <w:p w14:paraId="3D7EDB57" w14:textId="77777777" w:rsidR="005D4A63" w:rsidRPr="00382A24" w:rsidRDefault="00FC4BED" w:rsidP="00BB1CA2">
      <w:pPr>
        <w:spacing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Département Informatique</w:t>
      </w:r>
    </w:p>
    <w:p w14:paraId="46B17152"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20553307"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7F935E05" w14:textId="77777777" w:rsidR="005D4A63" w:rsidRPr="009547B8" w:rsidRDefault="005D4A63" w:rsidP="00BB1CA2">
      <w:pPr>
        <w:spacing w:line="276" w:lineRule="auto"/>
        <w:jc w:val="center"/>
        <w:rPr>
          <w:rFonts w:ascii="Times New Roman" w:eastAsia="Times New Roman" w:hAnsi="Times New Roman" w:cs="Times New Roman"/>
          <w:sz w:val="24"/>
          <w:szCs w:val="24"/>
        </w:rPr>
      </w:pPr>
    </w:p>
    <w:p w14:paraId="538AD4C9" w14:textId="77777777" w:rsidR="005D4A63" w:rsidRPr="00382A24" w:rsidRDefault="00FC4BED" w:rsidP="00BB1CA2">
      <w:pPr>
        <w:spacing w:after="120" w:line="276" w:lineRule="auto"/>
        <w:jc w:val="center"/>
        <w:rPr>
          <w:rFonts w:ascii="Times New Roman" w:eastAsia="Times New Roman" w:hAnsi="Times New Roman" w:cs="Times New Roman"/>
          <w:sz w:val="44"/>
          <w:szCs w:val="44"/>
        </w:rPr>
      </w:pPr>
      <w:r w:rsidRPr="00382A24">
        <w:rPr>
          <w:rFonts w:ascii="Times New Roman" w:eastAsia="Times New Roman" w:hAnsi="Times New Roman" w:cs="Times New Roman"/>
          <w:sz w:val="44"/>
          <w:szCs w:val="44"/>
        </w:rPr>
        <w:t xml:space="preserve">Implémentation du protocole de </w:t>
      </w:r>
      <w:proofErr w:type="spellStart"/>
      <w:r w:rsidRPr="00382A24">
        <w:rPr>
          <w:rFonts w:ascii="Times New Roman" w:eastAsia="Times New Roman" w:hAnsi="Times New Roman" w:cs="Times New Roman"/>
          <w:sz w:val="44"/>
          <w:szCs w:val="44"/>
        </w:rPr>
        <w:t>membership</w:t>
      </w:r>
      <w:proofErr w:type="spellEnd"/>
      <w:r w:rsidRPr="00382A24">
        <w:rPr>
          <w:rFonts w:ascii="Times New Roman" w:eastAsia="Times New Roman" w:hAnsi="Times New Roman" w:cs="Times New Roman"/>
          <w:sz w:val="44"/>
          <w:szCs w:val="44"/>
        </w:rPr>
        <w:t xml:space="preserve"> SWIM à un logiciel d’édition collaborative de texte</w:t>
      </w:r>
    </w:p>
    <w:p w14:paraId="1011FD50" w14:textId="77777777" w:rsidR="005D4A63" w:rsidRPr="009547B8" w:rsidRDefault="005D4A63" w:rsidP="00BB1CA2">
      <w:pPr>
        <w:spacing w:line="276" w:lineRule="auto"/>
        <w:rPr>
          <w:rFonts w:ascii="Times New Roman" w:eastAsia="Times New Roman" w:hAnsi="Times New Roman" w:cs="Times New Roman"/>
          <w:sz w:val="24"/>
          <w:szCs w:val="24"/>
        </w:rPr>
      </w:pPr>
    </w:p>
    <w:p w14:paraId="1D2F94D2" w14:textId="1660F20F" w:rsidR="005D4A63" w:rsidRPr="009547B8" w:rsidRDefault="005D4A63" w:rsidP="00BB1CA2">
      <w:pPr>
        <w:spacing w:line="276" w:lineRule="auto"/>
        <w:rPr>
          <w:rFonts w:ascii="Times New Roman" w:eastAsia="Times New Roman" w:hAnsi="Times New Roman" w:cs="Times New Roman"/>
          <w:sz w:val="24"/>
          <w:szCs w:val="24"/>
        </w:rPr>
      </w:pPr>
    </w:p>
    <w:p w14:paraId="2032E851" w14:textId="77777777" w:rsidR="00BB1CA2" w:rsidRPr="009547B8" w:rsidRDefault="00BB1CA2" w:rsidP="00BB1CA2">
      <w:pPr>
        <w:spacing w:line="276" w:lineRule="auto"/>
        <w:rPr>
          <w:rFonts w:ascii="Times New Roman" w:eastAsia="Times New Roman" w:hAnsi="Times New Roman" w:cs="Times New Roman"/>
          <w:sz w:val="24"/>
          <w:szCs w:val="24"/>
        </w:rPr>
      </w:pPr>
    </w:p>
    <w:p w14:paraId="456CFCF4"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Rapport de stage de DUT informatique</w:t>
      </w:r>
    </w:p>
    <w:p w14:paraId="0130ED1E" w14:textId="77777777" w:rsidR="005D4A63" w:rsidRPr="00382A24" w:rsidRDefault="00FC4BED" w:rsidP="00BB1CA2">
      <w:pPr>
        <w:spacing w:after="120" w:line="276" w:lineRule="auto"/>
        <w:rPr>
          <w:rFonts w:ascii="Times New Roman" w:eastAsia="Times New Roman" w:hAnsi="Times New Roman" w:cs="Times New Roman"/>
          <w:sz w:val="28"/>
          <w:szCs w:val="28"/>
        </w:rPr>
      </w:pPr>
      <w:r w:rsidRPr="00382A24">
        <w:rPr>
          <w:rFonts w:ascii="Times New Roman" w:eastAsia="Times New Roman" w:hAnsi="Times New Roman" w:cs="Times New Roman"/>
          <w:sz w:val="28"/>
          <w:szCs w:val="28"/>
        </w:rPr>
        <w:t>Mendez-</w:t>
      </w:r>
      <w:proofErr w:type="spellStart"/>
      <w:r w:rsidRPr="00382A24">
        <w:rPr>
          <w:rFonts w:ascii="Times New Roman" w:eastAsia="Times New Roman" w:hAnsi="Times New Roman" w:cs="Times New Roman"/>
          <w:sz w:val="28"/>
          <w:szCs w:val="28"/>
        </w:rPr>
        <w:t>Porcel</w:t>
      </w:r>
      <w:proofErr w:type="spellEnd"/>
      <w:r w:rsidRPr="00382A24">
        <w:rPr>
          <w:rFonts w:ascii="Times New Roman" w:eastAsia="Times New Roman" w:hAnsi="Times New Roman" w:cs="Times New Roman"/>
          <w:sz w:val="28"/>
          <w:szCs w:val="28"/>
        </w:rPr>
        <w:t xml:space="preserve"> Tom</w:t>
      </w:r>
    </w:p>
    <w:p w14:paraId="4D054E85" w14:textId="77777777" w:rsidR="005D4A63" w:rsidRPr="00382A24" w:rsidRDefault="005D4A63" w:rsidP="00BB1CA2">
      <w:pPr>
        <w:spacing w:after="120" w:line="276" w:lineRule="auto"/>
        <w:rPr>
          <w:rFonts w:ascii="Times New Roman" w:eastAsia="Times New Roman" w:hAnsi="Times New Roman" w:cs="Times New Roman"/>
          <w:sz w:val="28"/>
          <w:szCs w:val="28"/>
        </w:rPr>
      </w:pPr>
    </w:p>
    <w:p w14:paraId="5FA22E1D" w14:textId="477E54EF" w:rsidR="005D4A63" w:rsidRPr="00382A24" w:rsidRDefault="005D4A63" w:rsidP="00BB1CA2">
      <w:pPr>
        <w:spacing w:after="120" w:line="276" w:lineRule="auto"/>
        <w:rPr>
          <w:rFonts w:ascii="Times New Roman" w:eastAsia="Times New Roman" w:hAnsi="Times New Roman" w:cs="Times New Roman"/>
          <w:sz w:val="28"/>
          <w:szCs w:val="28"/>
        </w:rPr>
      </w:pPr>
    </w:p>
    <w:p w14:paraId="6BD0061E" w14:textId="548D2A17" w:rsidR="005D4A63" w:rsidRPr="00382A24" w:rsidRDefault="00BB1CA2" w:rsidP="00BB1CA2">
      <w:pPr>
        <w:spacing w:after="120" w:line="276" w:lineRule="auto"/>
        <w:rPr>
          <w:rFonts w:ascii="Times New Roman" w:eastAsia="Times New Roman" w:hAnsi="Times New Roman" w:cs="Times New Roman"/>
          <w:sz w:val="28"/>
          <w:szCs w:val="28"/>
        </w:rPr>
      </w:pPr>
      <w:r w:rsidRPr="00382A24">
        <w:rPr>
          <w:rFonts w:ascii="Times New Roman" w:hAnsi="Times New Roman" w:cs="Times New Roman"/>
          <w:noProof/>
          <w:sz w:val="28"/>
          <w:szCs w:val="28"/>
        </w:rPr>
        <w:drawing>
          <wp:anchor distT="0" distB="0" distL="0" distR="0" simplePos="0" relativeHeight="251658240" behindDoc="0" locked="0" layoutInCell="1" hidden="0" allowOverlap="1" wp14:anchorId="1A5D484B" wp14:editId="74525A59">
            <wp:simplePos x="0" y="0"/>
            <wp:positionH relativeFrom="margin">
              <wp:posOffset>521970</wp:posOffset>
            </wp:positionH>
            <wp:positionV relativeFrom="paragraph">
              <wp:posOffset>276225</wp:posOffset>
            </wp:positionV>
            <wp:extent cx="4721860" cy="2209166"/>
            <wp:effectExtent l="0" t="0" r="2540" b="635"/>
            <wp:wrapSquare wrapText="bothSides" distT="0" distB="0" distL="0" distR="0"/>
            <wp:docPr id="89" name="image36.jpg" descr="LORIA"/>
            <wp:cNvGraphicFramePr/>
            <a:graphic xmlns:a="http://schemas.openxmlformats.org/drawingml/2006/main">
              <a:graphicData uri="http://schemas.openxmlformats.org/drawingml/2006/picture">
                <pic:pic xmlns:pic="http://schemas.openxmlformats.org/drawingml/2006/picture">
                  <pic:nvPicPr>
                    <pic:cNvPr id="0" name="image36.jpg" descr="LORIA"/>
                    <pic:cNvPicPr preferRelativeResize="0"/>
                  </pic:nvPicPr>
                  <pic:blipFill>
                    <a:blip r:embed="rId9"/>
                    <a:srcRect/>
                    <a:stretch>
                      <a:fillRect/>
                    </a:stretch>
                  </pic:blipFill>
                  <pic:spPr>
                    <a:xfrm>
                      <a:off x="0" y="0"/>
                      <a:ext cx="4721860" cy="2209166"/>
                    </a:xfrm>
                    <a:prstGeom prst="rect">
                      <a:avLst/>
                    </a:prstGeom>
                    <a:ln/>
                  </pic:spPr>
                </pic:pic>
              </a:graphicData>
            </a:graphic>
            <wp14:sizeRelH relativeFrom="margin">
              <wp14:pctWidth>0</wp14:pctWidth>
            </wp14:sizeRelH>
            <wp14:sizeRelV relativeFrom="margin">
              <wp14:pctHeight>0</wp14:pctHeight>
            </wp14:sizeRelV>
          </wp:anchor>
        </w:drawing>
      </w:r>
      <w:r w:rsidR="00FC4BED" w:rsidRPr="00382A24">
        <w:rPr>
          <w:rFonts w:ascii="Times New Roman" w:eastAsia="Times New Roman" w:hAnsi="Times New Roman" w:cs="Times New Roman"/>
          <w:sz w:val="28"/>
          <w:szCs w:val="28"/>
        </w:rPr>
        <w:t>Année universitaire 2019-2020</w:t>
      </w:r>
    </w:p>
    <w:p w14:paraId="2687A935" w14:textId="62C6237C" w:rsidR="005D4A63" w:rsidRPr="009547B8" w:rsidRDefault="005D4A63" w:rsidP="00BB1CA2">
      <w:pPr>
        <w:spacing w:after="120" w:line="360" w:lineRule="auto"/>
        <w:rPr>
          <w:rFonts w:ascii="Times New Roman" w:eastAsia="Times New Roman" w:hAnsi="Times New Roman" w:cs="Times New Roman"/>
          <w:sz w:val="24"/>
          <w:szCs w:val="24"/>
        </w:rPr>
      </w:pPr>
    </w:p>
    <w:p w14:paraId="3D7316EB" w14:textId="1D6A6A8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hAnsi="Times New Roman" w:cs="Times New Roman"/>
          <w:sz w:val="24"/>
          <w:szCs w:val="24"/>
        </w:rPr>
        <w:br w:type="page"/>
      </w:r>
    </w:p>
    <w:p w14:paraId="034305D9" w14:textId="77777777" w:rsidR="005D4A63" w:rsidRPr="009547B8" w:rsidRDefault="00FC4BED" w:rsidP="00BB1CA2">
      <w:pPr>
        <w:spacing w:line="360" w:lineRule="auto"/>
        <w:jc w:val="center"/>
        <w:rPr>
          <w:rFonts w:ascii="Times New Roman" w:eastAsia="Times New Roman" w:hAnsi="Times New Roman" w:cs="Times New Roman"/>
          <w:sz w:val="24"/>
          <w:szCs w:val="24"/>
        </w:rPr>
      </w:pPr>
      <w:r w:rsidRPr="009547B8">
        <w:rPr>
          <w:rFonts w:ascii="Times New Roman" w:hAnsi="Times New Roman" w:cs="Times New Roman"/>
          <w:sz w:val="24"/>
          <w:szCs w:val="24"/>
        </w:rPr>
        <w:lastRenderedPageBreak/>
        <w:br w:type="page"/>
      </w:r>
    </w:p>
    <w:p w14:paraId="3D440C75" w14:textId="77777777" w:rsidR="005D4A63" w:rsidRPr="009547B8" w:rsidRDefault="00FC4BED" w:rsidP="00BB1CA2">
      <w:pPr>
        <w:spacing w:line="360" w:lineRule="auto"/>
        <w:jc w:val="center"/>
        <w:rPr>
          <w:rFonts w:ascii="Times New Roman" w:eastAsia="Times New Roman" w:hAnsi="Times New Roman" w:cs="Times New Roman"/>
          <w:sz w:val="24"/>
          <w:szCs w:val="24"/>
        </w:rPr>
      </w:pPr>
      <w:r w:rsidRPr="009547B8">
        <w:rPr>
          <w:rFonts w:ascii="Times New Roman" w:eastAsia="Times New Roman" w:hAnsi="Times New Roman" w:cs="Times New Roman"/>
          <w:noProof/>
          <w:sz w:val="24"/>
          <w:szCs w:val="24"/>
        </w:rPr>
        <w:lastRenderedPageBreak/>
        <w:drawing>
          <wp:inline distT="0" distB="0" distL="0" distR="0" wp14:anchorId="4B952F39" wp14:editId="35416A82">
            <wp:extent cx="5760720" cy="1012190"/>
            <wp:effectExtent l="0" t="0" r="0" b="0"/>
            <wp:docPr id="91" name="image41.jpg" descr="See the source image"/>
            <wp:cNvGraphicFramePr/>
            <a:graphic xmlns:a="http://schemas.openxmlformats.org/drawingml/2006/main">
              <a:graphicData uri="http://schemas.openxmlformats.org/drawingml/2006/picture">
                <pic:pic xmlns:pic="http://schemas.openxmlformats.org/drawingml/2006/picture">
                  <pic:nvPicPr>
                    <pic:cNvPr id="0" name="image41.jpg" descr="See the source image"/>
                    <pic:cNvPicPr preferRelativeResize="0"/>
                  </pic:nvPicPr>
                  <pic:blipFill>
                    <a:blip r:embed="rId8"/>
                    <a:srcRect/>
                    <a:stretch>
                      <a:fillRect/>
                    </a:stretch>
                  </pic:blipFill>
                  <pic:spPr>
                    <a:xfrm>
                      <a:off x="0" y="0"/>
                      <a:ext cx="5760720" cy="1012190"/>
                    </a:xfrm>
                    <a:prstGeom prst="rect">
                      <a:avLst/>
                    </a:prstGeom>
                    <a:ln/>
                  </pic:spPr>
                </pic:pic>
              </a:graphicData>
            </a:graphic>
          </wp:inline>
        </w:drawing>
      </w:r>
    </w:p>
    <w:p w14:paraId="769EA7F0"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IUT Nancy Charlemagne</w:t>
      </w:r>
    </w:p>
    <w:p w14:paraId="3F9DA550"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Université de Lorraine</w:t>
      </w:r>
    </w:p>
    <w:p w14:paraId="1DDBC31C"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2 ter boulevard Charlemagne</w:t>
      </w:r>
    </w:p>
    <w:p w14:paraId="12D8C2DF"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 xml:space="preserve">BP 55227 54052 </w:t>
      </w:r>
    </w:p>
    <w:p w14:paraId="20B8933F" w14:textId="77777777" w:rsidR="005D4A63" w:rsidRPr="00D62AD7" w:rsidRDefault="00FC4BED" w:rsidP="00E92770">
      <w:pPr>
        <w:spacing w:after="120" w:line="24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 xml:space="preserve">Nancy Cedex </w:t>
      </w:r>
    </w:p>
    <w:p w14:paraId="63F58E22" w14:textId="77777777" w:rsidR="005D4A63" w:rsidRPr="00D62AD7" w:rsidRDefault="005D4A63" w:rsidP="00BB1CA2">
      <w:pPr>
        <w:spacing w:after="120" w:line="360" w:lineRule="auto"/>
        <w:rPr>
          <w:rFonts w:ascii="Times New Roman" w:eastAsia="Times New Roman" w:hAnsi="Times New Roman" w:cs="Times New Roman"/>
          <w:sz w:val="28"/>
          <w:szCs w:val="28"/>
        </w:rPr>
      </w:pPr>
    </w:p>
    <w:p w14:paraId="528833EB" w14:textId="45403525" w:rsidR="005D4A63" w:rsidRPr="00D62AD7" w:rsidRDefault="00FC4BED" w:rsidP="00BB1CA2">
      <w:pPr>
        <w:spacing w:after="120" w:line="360"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Département informatique</w:t>
      </w:r>
    </w:p>
    <w:p w14:paraId="153AB601" w14:textId="77777777" w:rsidR="00E92770" w:rsidRPr="009547B8" w:rsidRDefault="00E92770" w:rsidP="00BB1CA2">
      <w:pPr>
        <w:spacing w:after="120" w:line="360" w:lineRule="auto"/>
        <w:rPr>
          <w:rFonts w:ascii="Times New Roman" w:eastAsia="Times New Roman" w:hAnsi="Times New Roman" w:cs="Times New Roman"/>
          <w:sz w:val="24"/>
          <w:szCs w:val="24"/>
        </w:rPr>
      </w:pPr>
    </w:p>
    <w:p w14:paraId="0703F1A5" w14:textId="77777777" w:rsidR="005D4A63" w:rsidRPr="009547B8" w:rsidRDefault="005D4A63" w:rsidP="00BB1CA2">
      <w:pPr>
        <w:spacing w:after="120" w:line="360" w:lineRule="auto"/>
        <w:rPr>
          <w:rFonts w:ascii="Times New Roman" w:eastAsia="Times New Roman" w:hAnsi="Times New Roman" w:cs="Times New Roman"/>
          <w:sz w:val="24"/>
          <w:szCs w:val="24"/>
        </w:rPr>
      </w:pPr>
    </w:p>
    <w:p w14:paraId="3FDA4D31" w14:textId="4B439B0A" w:rsidR="005D4A63" w:rsidRPr="00382A24" w:rsidRDefault="00FC4BED" w:rsidP="00E92770">
      <w:pPr>
        <w:spacing w:after="120" w:line="360" w:lineRule="auto"/>
        <w:jc w:val="center"/>
        <w:rPr>
          <w:rFonts w:ascii="Times New Roman" w:eastAsia="Times New Roman" w:hAnsi="Times New Roman" w:cs="Times New Roman"/>
          <w:sz w:val="44"/>
          <w:szCs w:val="44"/>
        </w:rPr>
      </w:pPr>
      <w:r w:rsidRPr="00382A24">
        <w:rPr>
          <w:rFonts w:ascii="Times New Roman" w:eastAsia="Times New Roman" w:hAnsi="Times New Roman" w:cs="Times New Roman"/>
          <w:sz w:val="44"/>
          <w:szCs w:val="44"/>
        </w:rPr>
        <w:t xml:space="preserve">Implémentation du protocole de </w:t>
      </w:r>
      <w:proofErr w:type="spellStart"/>
      <w:r w:rsidRPr="00382A24">
        <w:rPr>
          <w:rFonts w:ascii="Times New Roman" w:eastAsia="Times New Roman" w:hAnsi="Times New Roman" w:cs="Times New Roman"/>
          <w:sz w:val="44"/>
          <w:szCs w:val="44"/>
        </w:rPr>
        <w:t>membership</w:t>
      </w:r>
      <w:proofErr w:type="spellEnd"/>
      <w:r w:rsidRPr="00382A24">
        <w:rPr>
          <w:rFonts w:ascii="Times New Roman" w:eastAsia="Times New Roman" w:hAnsi="Times New Roman" w:cs="Times New Roman"/>
          <w:sz w:val="44"/>
          <w:szCs w:val="44"/>
        </w:rPr>
        <w:t xml:space="preserve"> SWIM à un logiciel d’édition collaborative de texte</w:t>
      </w:r>
    </w:p>
    <w:p w14:paraId="34D0186F" w14:textId="77777777" w:rsidR="005D4A63" w:rsidRPr="009547B8" w:rsidRDefault="005D4A63" w:rsidP="00BB1CA2">
      <w:pPr>
        <w:spacing w:after="120" w:line="360" w:lineRule="auto"/>
        <w:jc w:val="center"/>
        <w:rPr>
          <w:rFonts w:ascii="Times New Roman" w:eastAsia="Times New Roman" w:hAnsi="Times New Roman" w:cs="Times New Roman"/>
          <w:sz w:val="24"/>
          <w:szCs w:val="24"/>
        </w:rPr>
      </w:pPr>
    </w:p>
    <w:p w14:paraId="2E4626AD" w14:textId="77777777" w:rsidR="005D4A63" w:rsidRPr="009547B8" w:rsidRDefault="005D4A63" w:rsidP="00BB1CA2">
      <w:pPr>
        <w:spacing w:after="120" w:line="360" w:lineRule="auto"/>
        <w:jc w:val="center"/>
        <w:rPr>
          <w:rFonts w:ascii="Times New Roman" w:eastAsia="Times New Roman" w:hAnsi="Times New Roman" w:cs="Times New Roman"/>
          <w:sz w:val="24"/>
          <w:szCs w:val="24"/>
        </w:rPr>
      </w:pPr>
    </w:p>
    <w:p w14:paraId="54469835"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Rapport de stage de DUT informatique</w:t>
      </w:r>
    </w:p>
    <w:p w14:paraId="334A0F88"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Entreprise : LORIA</w:t>
      </w:r>
    </w:p>
    <w:p w14:paraId="3B42ABEC"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Equipe COAST</w:t>
      </w:r>
    </w:p>
    <w:p w14:paraId="794E0CBA" w14:textId="77777777" w:rsidR="005D4A63" w:rsidRPr="009547B8" w:rsidRDefault="005D4A63" w:rsidP="00BB1CA2">
      <w:pPr>
        <w:spacing w:after="120" w:line="360" w:lineRule="auto"/>
        <w:rPr>
          <w:rFonts w:ascii="Times New Roman" w:eastAsia="Times New Roman" w:hAnsi="Times New Roman" w:cs="Times New Roman"/>
          <w:sz w:val="24"/>
          <w:szCs w:val="24"/>
        </w:rPr>
      </w:pPr>
    </w:p>
    <w:p w14:paraId="424B248C" w14:textId="77777777" w:rsidR="005D4A63" w:rsidRPr="009547B8" w:rsidRDefault="00FC4BED" w:rsidP="00BB1CA2">
      <w:pPr>
        <w:spacing w:after="120" w:line="360" w:lineRule="auto"/>
        <w:rPr>
          <w:rFonts w:ascii="Times New Roman" w:eastAsia="Times New Roman" w:hAnsi="Times New Roman" w:cs="Times New Roman"/>
          <w:sz w:val="24"/>
          <w:szCs w:val="24"/>
        </w:rPr>
      </w:pPr>
      <w:r w:rsidRPr="009547B8">
        <w:rPr>
          <w:rFonts w:ascii="Times New Roman" w:hAnsi="Times New Roman" w:cs="Times New Roman"/>
          <w:noProof/>
          <w:sz w:val="24"/>
          <w:szCs w:val="24"/>
        </w:rPr>
        <w:drawing>
          <wp:anchor distT="0" distB="0" distL="0" distR="0" simplePos="0" relativeHeight="251659264" behindDoc="0" locked="0" layoutInCell="1" hidden="0" allowOverlap="1" wp14:anchorId="299FDE09" wp14:editId="7515CCD1">
            <wp:simplePos x="0" y="0"/>
            <wp:positionH relativeFrom="column">
              <wp:posOffset>3081020</wp:posOffset>
            </wp:positionH>
            <wp:positionV relativeFrom="paragraph">
              <wp:posOffset>13334</wp:posOffset>
            </wp:positionV>
            <wp:extent cx="3309620" cy="1751965"/>
            <wp:effectExtent l="0" t="0" r="0" b="0"/>
            <wp:wrapSquare wrapText="bothSides" distT="0" distB="0" distL="0" distR="0"/>
            <wp:docPr id="88" name="image36.jpg" descr="LORIA"/>
            <wp:cNvGraphicFramePr/>
            <a:graphic xmlns:a="http://schemas.openxmlformats.org/drawingml/2006/main">
              <a:graphicData uri="http://schemas.openxmlformats.org/drawingml/2006/picture">
                <pic:pic xmlns:pic="http://schemas.openxmlformats.org/drawingml/2006/picture">
                  <pic:nvPicPr>
                    <pic:cNvPr id="0" name="image36.jpg" descr="LORIA"/>
                    <pic:cNvPicPr preferRelativeResize="0"/>
                  </pic:nvPicPr>
                  <pic:blipFill>
                    <a:blip r:embed="rId9"/>
                    <a:srcRect/>
                    <a:stretch>
                      <a:fillRect/>
                    </a:stretch>
                  </pic:blipFill>
                  <pic:spPr>
                    <a:xfrm>
                      <a:off x="0" y="0"/>
                      <a:ext cx="3309620" cy="1751965"/>
                    </a:xfrm>
                    <a:prstGeom prst="rect">
                      <a:avLst/>
                    </a:prstGeom>
                    <a:ln/>
                  </pic:spPr>
                </pic:pic>
              </a:graphicData>
            </a:graphic>
          </wp:anchor>
        </w:drawing>
      </w:r>
    </w:p>
    <w:p w14:paraId="57C5D4C4"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Mendez-</w:t>
      </w:r>
      <w:proofErr w:type="spellStart"/>
      <w:r w:rsidRPr="00D62AD7">
        <w:rPr>
          <w:rFonts w:ascii="Times New Roman" w:eastAsia="Times New Roman" w:hAnsi="Times New Roman" w:cs="Times New Roman"/>
          <w:sz w:val="28"/>
          <w:szCs w:val="28"/>
        </w:rPr>
        <w:t>Porcel</w:t>
      </w:r>
      <w:proofErr w:type="spellEnd"/>
      <w:r w:rsidRPr="00D62AD7">
        <w:rPr>
          <w:rFonts w:ascii="Times New Roman" w:eastAsia="Times New Roman" w:hAnsi="Times New Roman" w:cs="Times New Roman"/>
          <w:sz w:val="28"/>
          <w:szCs w:val="28"/>
        </w:rPr>
        <w:t xml:space="preserve"> Tom</w:t>
      </w:r>
    </w:p>
    <w:p w14:paraId="5B804F19"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Tuteur : Matthieu Nicolas</w:t>
      </w:r>
    </w:p>
    <w:p w14:paraId="64676180" w14:textId="77777777" w:rsidR="005D4A63" w:rsidRPr="00D62AD7" w:rsidRDefault="00FC4BED" w:rsidP="00E92770">
      <w:pPr>
        <w:spacing w:after="120" w:line="276" w:lineRule="auto"/>
        <w:rPr>
          <w:rFonts w:ascii="Times New Roman" w:eastAsia="Times New Roman" w:hAnsi="Times New Roman" w:cs="Times New Roman"/>
          <w:sz w:val="28"/>
          <w:szCs w:val="28"/>
        </w:rPr>
      </w:pPr>
      <w:r w:rsidRPr="00D62AD7">
        <w:rPr>
          <w:rFonts w:ascii="Times New Roman" w:eastAsia="Times New Roman" w:hAnsi="Times New Roman" w:cs="Times New Roman"/>
          <w:sz w:val="28"/>
          <w:szCs w:val="28"/>
        </w:rPr>
        <w:t xml:space="preserve">Parrain de stage : Serguei </w:t>
      </w:r>
      <w:proofErr w:type="spellStart"/>
      <w:r w:rsidRPr="00D62AD7">
        <w:rPr>
          <w:rFonts w:ascii="Times New Roman" w:eastAsia="Times New Roman" w:hAnsi="Times New Roman" w:cs="Times New Roman"/>
          <w:sz w:val="28"/>
          <w:szCs w:val="28"/>
        </w:rPr>
        <w:t>Lenglet</w:t>
      </w:r>
      <w:proofErr w:type="spellEnd"/>
    </w:p>
    <w:p w14:paraId="6D144928" w14:textId="77777777" w:rsidR="005D4A63" w:rsidRPr="009547B8" w:rsidRDefault="00FC4BED" w:rsidP="00E92770">
      <w:pPr>
        <w:spacing w:after="120" w:line="276" w:lineRule="auto"/>
        <w:rPr>
          <w:rFonts w:ascii="Times New Roman" w:eastAsia="Times New Roman" w:hAnsi="Times New Roman" w:cs="Times New Roman"/>
          <w:sz w:val="24"/>
          <w:szCs w:val="24"/>
        </w:rPr>
      </w:pPr>
      <w:r w:rsidRPr="00D62AD7">
        <w:rPr>
          <w:rFonts w:ascii="Times New Roman" w:eastAsia="Times New Roman" w:hAnsi="Times New Roman" w:cs="Times New Roman"/>
          <w:sz w:val="28"/>
          <w:szCs w:val="28"/>
        </w:rPr>
        <w:t>Année universitaire 2019-2020</w:t>
      </w:r>
      <w:r w:rsidRPr="009547B8">
        <w:rPr>
          <w:rFonts w:ascii="Times New Roman" w:hAnsi="Times New Roman" w:cs="Times New Roman"/>
          <w:sz w:val="24"/>
          <w:szCs w:val="24"/>
        </w:rPr>
        <w:br w:type="page"/>
      </w:r>
    </w:p>
    <w:p w14:paraId="3E4785AF" w14:textId="77777777" w:rsidR="005D4A63" w:rsidRPr="00D62AD7" w:rsidRDefault="00FC4BED" w:rsidP="00BB1CA2">
      <w:pPr>
        <w:spacing w:line="360" w:lineRule="auto"/>
        <w:jc w:val="center"/>
        <w:rPr>
          <w:rFonts w:ascii="Times New Roman" w:eastAsia="Times New Roman" w:hAnsi="Times New Roman" w:cs="Times New Roman"/>
          <w:sz w:val="32"/>
          <w:szCs w:val="32"/>
        </w:rPr>
      </w:pPr>
      <w:r w:rsidRPr="00D62AD7">
        <w:rPr>
          <w:rFonts w:ascii="Times New Roman" w:eastAsia="Times New Roman" w:hAnsi="Times New Roman" w:cs="Times New Roman"/>
          <w:sz w:val="32"/>
          <w:szCs w:val="32"/>
        </w:rPr>
        <w:lastRenderedPageBreak/>
        <w:t>Remerciements</w:t>
      </w:r>
    </w:p>
    <w:p w14:paraId="58E051AE" w14:textId="77777777" w:rsidR="005D4A63" w:rsidRPr="009547B8" w:rsidRDefault="00FC4BED" w:rsidP="00BB1CA2">
      <w:pPr>
        <w:spacing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sz w:val="24"/>
          <w:szCs w:val="24"/>
        </w:rPr>
        <w:t xml:space="preserve">J’aimerais remercier mon tuteur, Matthieu Nicolas, et mon </w:t>
      </w:r>
      <w:proofErr w:type="spellStart"/>
      <w:r w:rsidRPr="009547B8">
        <w:rPr>
          <w:rFonts w:ascii="Times New Roman" w:eastAsia="Times New Roman" w:hAnsi="Times New Roman" w:cs="Times New Roman"/>
          <w:sz w:val="24"/>
          <w:szCs w:val="24"/>
        </w:rPr>
        <w:t>co-tuteur</w:t>
      </w:r>
      <w:proofErr w:type="spellEnd"/>
      <w:r w:rsidRPr="009547B8">
        <w:rPr>
          <w:rFonts w:ascii="Times New Roman" w:eastAsia="Times New Roman" w:hAnsi="Times New Roman" w:cs="Times New Roman"/>
          <w:sz w:val="24"/>
          <w:szCs w:val="24"/>
        </w:rPr>
        <w:t xml:space="preserve">, Victorien </w:t>
      </w:r>
      <w:proofErr w:type="spellStart"/>
      <w:r w:rsidRPr="009547B8">
        <w:rPr>
          <w:rFonts w:ascii="Times New Roman" w:eastAsia="Times New Roman" w:hAnsi="Times New Roman" w:cs="Times New Roman"/>
          <w:sz w:val="24"/>
          <w:szCs w:val="24"/>
        </w:rPr>
        <w:t>Elvinger</w:t>
      </w:r>
      <w:proofErr w:type="spellEnd"/>
      <w:r w:rsidRPr="009547B8">
        <w:rPr>
          <w:rFonts w:ascii="Times New Roman" w:eastAsia="Times New Roman" w:hAnsi="Times New Roman" w:cs="Times New Roman"/>
          <w:sz w:val="24"/>
          <w:szCs w:val="24"/>
        </w:rPr>
        <w:t xml:space="preserve">, pour leur encadrement lors de mon stage. En cette période très perturbée, ils n’ont cessé de s’assurer que j’avais aussi bien le matériel que les supports théoriques pour comprendre les concepts et réaliser mon travail. </w:t>
      </w:r>
      <w:r w:rsidRPr="009547B8">
        <w:rPr>
          <w:rFonts w:ascii="Times New Roman" w:eastAsia="Times New Roman" w:hAnsi="Times New Roman" w:cs="Times New Roman"/>
          <w:color w:val="000000"/>
          <w:sz w:val="24"/>
          <w:szCs w:val="24"/>
        </w:rPr>
        <w:t>Leurs explications, conseils et retours fréquents ont été essentiels pour le mener à terme.</w:t>
      </w:r>
    </w:p>
    <w:p w14:paraId="30AA6883"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J’aimerais aussi remercier toute l’équipe COAST pour leur accueil bien que je n’aie peut-être pas pu aussi bien les connaître que je l’aurais souhaité si j’avais pu me rendre physiquement au laboratoire.</w:t>
      </w:r>
    </w:p>
    <w:p w14:paraId="14783D7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 xml:space="preserve">Enfin, je voudrais exprimer toute ma reconnaissance envers les enseignants, la direction et le secrétariat de l’IUT pour leur réactivité en ce qui concerne les stages pendant le confinement et tout particulièrement Serguei </w:t>
      </w:r>
      <w:proofErr w:type="spellStart"/>
      <w:r w:rsidRPr="009547B8">
        <w:rPr>
          <w:rFonts w:ascii="Times New Roman" w:eastAsia="Times New Roman" w:hAnsi="Times New Roman" w:cs="Times New Roman"/>
          <w:sz w:val="24"/>
          <w:szCs w:val="24"/>
        </w:rPr>
        <w:t>Lenglet</w:t>
      </w:r>
      <w:proofErr w:type="spellEnd"/>
      <w:r w:rsidRPr="009547B8">
        <w:rPr>
          <w:rFonts w:ascii="Times New Roman" w:eastAsia="Times New Roman" w:hAnsi="Times New Roman" w:cs="Times New Roman"/>
          <w:sz w:val="24"/>
          <w:szCs w:val="24"/>
        </w:rPr>
        <w:t xml:space="preserve"> qui a suivi le mien.</w:t>
      </w:r>
      <w:r w:rsidRPr="009547B8">
        <w:rPr>
          <w:rFonts w:ascii="Times New Roman" w:eastAsia="Times New Roman" w:hAnsi="Times New Roman" w:cs="Times New Roman"/>
          <w:sz w:val="24"/>
          <w:szCs w:val="24"/>
        </w:rPr>
        <w:tab/>
      </w:r>
      <w:r w:rsidRPr="009547B8">
        <w:rPr>
          <w:rFonts w:ascii="Times New Roman" w:eastAsia="Times New Roman" w:hAnsi="Times New Roman" w:cs="Times New Roman"/>
          <w:sz w:val="24"/>
          <w:szCs w:val="24"/>
        </w:rPr>
        <w:br/>
      </w:r>
      <w:r w:rsidRPr="009547B8">
        <w:rPr>
          <w:rFonts w:ascii="Times New Roman" w:hAnsi="Times New Roman" w:cs="Times New Roman"/>
          <w:sz w:val="24"/>
          <w:szCs w:val="24"/>
        </w:rPr>
        <w:br w:type="page"/>
      </w:r>
    </w:p>
    <w:p w14:paraId="63D9AEFA" w14:textId="77777777" w:rsidR="005D4A63" w:rsidRPr="00D62AD7" w:rsidRDefault="00FC4BED" w:rsidP="00BB1CA2">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32"/>
          <w:szCs w:val="32"/>
        </w:rPr>
      </w:pPr>
      <w:r w:rsidRPr="00D62AD7">
        <w:rPr>
          <w:rFonts w:ascii="Times New Roman" w:eastAsia="Times New Roman" w:hAnsi="Times New Roman" w:cs="Times New Roman"/>
          <w:color w:val="2F5496"/>
          <w:sz w:val="32"/>
          <w:szCs w:val="32"/>
        </w:rPr>
        <w:lastRenderedPageBreak/>
        <w:t>Sommaire</w:t>
      </w:r>
    </w:p>
    <w:sdt>
      <w:sdtPr>
        <w:rPr>
          <w:rFonts w:ascii="Times New Roman" w:hAnsi="Times New Roman" w:cs="Times New Roman"/>
          <w:sz w:val="24"/>
          <w:szCs w:val="24"/>
        </w:rPr>
        <w:id w:val="332806113"/>
        <w:docPartObj>
          <w:docPartGallery w:val="Table of Contents"/>
          <w:docPartUnique/>
        </w:docPartObj>
      </w:sdtPr>
      <w:sdtContent>
        <w:p w14:paraId="411CAB87" w14:textId="31F31E6D" w:rsidR="00974737" w:rsidRDefault="00FC4BED">
          <w:pPr>
            <w:pStyle w:val="TM1"/>
            <w:tabs>
              <w:tab w:val="right" w:pos="9396"/>
            </w:tabs>
            <w:rPr>
              <w:rFonts w:asciiTheme="minorHAnsi" w:eastAsiaTheme="minorEastAsia" w:hAnsiTheme="minorHAnsi" w:cstheme="minorBidi"/>
              <w:noProof/>
            </w:rPr>
          </w:pPr>
          <w:r w:rsidRPr="009547B8">
            <w:rPr>
              <w:rFonts w:ascii="Times New Roman" w:hAnsi="Times New Roman" w:cs="Times New Roman"/>
              <w:sz w:val="24"/>
              <w:szCs w:val="24"/>
            </w:rPr>
            <w:fldChar w:fldCharType="begin"/>
          </w:r>
          <w:r w:rsidRPr="009547B8">
            <w:rPr>
              <w:rFonts w:ascii="Times New Roman" w:hAnsi="Times New Roman" w:cs="Times New Roman"/>
              <w:sz w:val="24"/>
              <w:szCs w:val="24"/>
            </w:rPr>
            <w:instrText xml:space="preserve"> TOC \h \u \z </w:instrText>
          </w:r>
          <w:r w:rsidRPr="009547B8">
            <w:rPr>
              <w:rFonts w:ascii="Times New Roman" w:hAnsi="Times New Roman" w:cs="Times New Roman"/>
              <w:sz w:val="24"/>
              <w:szCs w:val="24"/>
            </w:rPr>
            <w:fldChar w:fldCharType="separate"/>
          </w:r>
          <w:hyperlink w:anchor="_Toc44270340" w:history="1">
            <w:r w:rsidR="00974737" w:rsidRPr="00C23753">
              <w:rPr>
                <w:rStyle w:val="Lienhypertexte"/>
                <w:rFonts w:ascii="Times New Roman" w:eastAsia="Times New Roman" w:hAnsi="Times New Roman" w:cs="Times New Roman"/>
                <w:noProof/>
              </w:rPr>
              <w:t>Introduction</w:t>
            </w:r>
            <w:r w:rsidR="00974737">
              <w:rPr>
                <w:noProof/>
                <w:webHidden/>
              </w:rPr>
              <w:tab/>
            </w:r>
            <w:r w:rsidR="00974737">
              <w:rPr>
                <w:noProof/>
                <w:webHidden/>
              </w:rPr>
              <w:fldChar w:fldCharType="begin"/>
            </w:r>
            <w:r w:rsidR="00974737">
              <w:rPr>
                <w:noProof/>
                <w:webHidden/>
              </w:rPr>
              <w:instrText xml:space="preserve"> PAGEREF _Toc44270340 \h </w:instrText>
            </w:r>
            <w:r w:rsidR="00974737">
              <w:rPr>
                <w:noProof/>
                <w:webHidden/>
              </w:rPr>
            </w:r>
            <w:r w:rsidR="00974737">
              <w:rPr>
                <w:noProof/>
                <w:webHidden/>
              </w:rPr>
              <w:fldChar w:fldCharType="separate"/>
            </w:r>
            <w:r w:rsidR="00974737">
              <w:rPr>
                <w:noProof/>
                <w:webHidden/>
              </w:rPr>
              <w:t>4</w:t>
            </w:r>
            <w:r w:rsidR="00974737">
              <w:rPr>
                <w:noProof/>
                <w:webHidden/>
              </w:rPr>
              <w:fldChar w:fldCharType="end"/>
            </w:r>
          </w:hyperlink>
        </w:p>
        <w:p w14:paraId="03ED41F9" w14:textId="3654B245" w:rsidR="00974737" w:rsidRDefault="00974737">
          <w:pPr>
            <w:pStyle w:val="TM2"/>
            <w:tabs>
              <w:tab w:val="right" w:pos="9396"/>
            </w:tabs>
            <w:rPr>
              <w:rFonts w:asciiTheme="minorHAnsi" w:eastAsiaTheme="minorEastAsia" w:hAnsiTheme="minorHAnsi" w:cstheme="minorBidi"/>
              <w:noProof/>
            </w:rPr>
          </w:pPr>
          <w:hyperlink w:anchor="_Toc44270341" w:history="1">
            <w:r w:rsidRPr="00C23753">
              <w:rPr>
                <w:rStyle w:val="Lienhypertexte"/>
                <w:rFonts w:ascii="Times New Roman" w:eastAsia="Times New Roman" w:hAnsi="Times New Roman" w:cs="Times New Roman"/>
                <w:noProof/>
              </w:rPr>
              <w:t>Présentation du LORIA</w:t>
            </w:r>
            <w:r>
              <w:rPr>
                <w:noProof/>
                <w:webHidden/>
              </w:rPr>
              <w:tab/>
            </w:r>
            <w:r>
              <w:rPr>
                <w:noProof/>
                <w:webHidden/>
              </w:rPr>
              <w:fldChar w:fldCharType="begin"/>
            </w:r>
            <w:r>
              <w:rPr>
                <w:noProof/>
                <w:webHidden/>
              </w:rPr>
              <w:instrText xml:space="preserve"> PAGEREF _Toc44270341 \h </w:instrText>
            </w:r>
            <w:r>
              <w:rPr>
                <w:noProof/>
                <w:webHidden/>
              </w:rPr>
            </w:r>
            <w:r>
              <w:rPr>
                <w:noProof/>
                <w:webHidden/>
              </w:rPr>
              <w:fldChar w:fldCharType="separate"/>
            </w:r>
            <w:r>
              <w:rPr>
                <w:noProof/>
                <w:webHidden/>
              </w:rPr>
              <w:t>4</w:t>
            </w:r>
            <w:r>
              <w:rPr>
                <w:noProof/>
                <w:webHidden/>
              </w:rPr>
              <w:fldChar w:fldCharType="end"/>
            </w:r>
          </w:hyperlink>
        </w:p>
        <w:p w14:paraId="40089E76" w14:textId="599EF3EB" w:rsidR="00974737" w:rsidRDefault="00974737">
          <w:pPr>
            <w:pStyle w:val="TM2"/>
            <w:tabs>
              <w:tab w:val="right" w:pos="9396"/>
            </w:tabs>
            <w:rPr>
              <w:rFonts w:asciiTheme="minorHAnsi" w:eastAsiaTheme="minorEastAsia" w:hAnsiTheme="minorHAnsi" w:cstheme="minorBidi"/>
              <w:noProof/>
            </w:rPr>
          </w:pPr>
          <w:hyperlink w:anchor="_Toc44270342" w:history="1">
            <w:r w:rsidRPr="00C23753">
              <w:rPr>
                <w:rStyle w:val="Lienhypertexte"/>
                <w:rFonts w:ascii="Times New Roman" w:eastAsia="Times New Roman" w:hAnsi="Times New Roman" w:cs="Times New Roman"/>
                <w:noProof/>
              </w:rPr>
              <w:t>Présentation de l’équipe COAST</w:t>
            </w:r>
            <w:r>
              <w:rPr>
                <w:noProof/>
                <w:webHidden/>
              </w:rPr>
              <w:tab/>
            </w:r>
            <w:r>
              <w:rPr>
                <w:noProof/>
                <w:webHidden/>
              </w:rPr>
              <w:fldChar w:fldCharType="begin"/>
            </w:r>
            <w:r>
              <w:rPr>
                <w:noProof/>
                <w:webHidden/>
              </w:rPr>
              <w:instrText xml:space="preserve"> PAGEREF _Toc44270342 \h </w:instrText>
            </w:r>
            <w:r>
              <w:rPr>
                <w:noProof/>
                <w:webHidden/>
              </w:rPr>
            </w:r>
            <w:r>
              <w:rPr>
                <w:noProof/>
                <w:webHidden/>
              </w:rPr>
              <w:fldChar w:fldCharType="separate"/>
            </w:r>
            <w:r>
              <w:rPr>
                <w:noProof/>
                <w:webHidden/>
              </w:rPr>
              <w:t>4</w:t>
            </w:r>
            <w:r>
              <w:rPr>
                <w:noProof/>
                <w:webHidden/>
              </w:rPr>
              <w:fldChar w:fldCharType="end"/>
            </w:r>
          </w:hyperlink>
        </w:p>
        <w:p w14:paraId="25B3E6C4" w14:textId="6E615760" w:rsidR="00974737" w:rsidRDefault="00974737">
          <w:pPr>
            <w:pStyle w:val="TM2"/>
            <w:tabs>
              <w:tab w:val="right" w:pos="9396"/>
            </w:tabs>
            <w:rPr>
              <w:rFonts w:asciiTheme="minorHAnsi" w:eastAsiaTheme="minorEastAsia" w:hAnsiTheme="minorHAnsi" w:cstheme="minorBidi"/>
              <w:noProof/>
            </w:rPr>
          </w:pPr>
          <w:hyperlink w:anchor="_Toc44270343" w:history="1">
            <w:r w:rsidRPr="00C23753">
              <w:rPr>
                <w:rStyle w:val="Lienhypertexte"/>
                <w:rFonts w:ascii="Times New Roman" w:eastAsia="Times New Roman" w:hAnsi="Times New Roman" w:cs="Times New Roman"/>
                <w:noProof/>
              </w:rPr>
              <w:t>Cadre de travail</w:t>
            </w:r>
            <w:r>
              <w:rPr>
                <w:noProof/>
                <w:webHidden/>
              </w:rPr>
              <w:tab/>
            </w:r>
            <w:r>
              <w:rPr>
                <w:noProof/>
                <w:webHidden/>
              </w:rPr>
              <w:fldChar w:fldCharType="begin"/>
            </w:r>
            <w:r>
              <w:rPr>
                <w:noProof/>
                <w:webHidden/>
              </w:rPr>
              <w:instrText xml:space="preserve"> PAGEREF _Toc44270343 \h </w:instrText>
            </w:r>
            <w:r>
              <w:rPr>
                <w:noProof/>
                <w:webHidden/>
              </w:rPr>
            </w:r>
            <w:r>
              <w:rPr>
                <w:noProof/>
                <w:webHidden/>
              </w:rPr>
              <w:fldChar w:fldCharType="separate"/>
            </w:r>
            <w:r>
              <w:rPr>
                <w:noProof/>
                <w:webHidden/>
              </w:rPr>
              <w:t>5</w:t>
            </w:r>
            <w:r>
              <w:rPr>
                <w:noProof/>
                <w:webHidden/>
              </w:rPr>
              <w:fldChar w:fldCharType="end"/>
            </w:r>
          </w:hyperlink>
        </w:p>
        <w:p w14:paraId="01A8B523" w14:textId="0EDD74F8" w:rsidR="00974737" w:rsidRDefault="00974737">
          <w:pPr>
            <w:pStyle w:val="TM1"/>
            <w:tabs>
              <w:tab w:val="right" w:pos="9396"/>
            </w:tabs>
            <w:rPr>
              <w:rFonts w:asciiTheme="minorHAnsi" w:eastAsiaTheme="minorEastAsia" w:hAnsiTheme="minorHAnsi" w:cstheme="minorBidi"/>
              <w:noProof/>
            </w:rPr>
          </w:pPr>
          <w:hyperlink w:anchor="_Toc44270344" w:history="1">
            <w:r w:rsidRPr="00C23753">
              <w:rPr>
                <w:rStyle w:val="Lienhypertexte"/>
                <w:rFonts w:ascii="Times New Roman" w:eastAsia="Times New Roman" w:hAnsi="Times New Roman" w:cs="Times New Roman"/>
                <w:noProof/>
              </w:rPr>
              <w:t>Contexte</w:t>
            </w:r>
            <w:r>
              <w:rPr>
                <w:noProof/>
                <w:webHidden/>
              </w:rPr>
              <w:tab/>
            </w:r>
            <w:r>
              <w:rPr>
                <w:noProof/>
                <w:webHidden/>
              </w:rPr>
              <w:fldChar w:fldCharType="begin"/>
            </w:r>
            <w:r>
              <w:rPr>
                <w:noProof/>
                <w:webHidden/>
              </w:rPr>
              <w:instrText xml:space="preserve"> PAGEREF _Toc44270344 \h </w:instrText>
            </w:r>
            <w:r>
              <w:rPr>
                <w:noProof/>
                <w:webHidden/>
              </w:rPr>
            </w:r>
            <w:r>
              <w:rPr>
                <w:noProof/>
                <w:webHidden/>
              </w:rPr>
              <w:fldChar w:fldCharType="separate"/>
            </w:r>
            <w:r>
              <w:rPr>
                <w:noProof/>
                <w:webHidden/>
              </w:rPr>
              <w:t>6</w:t>
            </w:r>
            <w:r>
              <w:rPr>
                <w:noProof/>
                <w:webHidden/>
              </w:rPr>
              <w:fldChar w:fldCharType="end"/>
            </w:r>
          </w:hyperlink>
        </w:p>
        <w:p w14:paraId="4039C194" w14:textId="1B9F38BA" w:rsidR="00974737" w:rsidRDefault="00974737">
          <w:pPr>
            <w:pStyle w:val="TM2"/>
            <w:tabs>
              <w:tab w:val="right" w:pos="9396"/>
            </w:tabs>
            <w:rPr>
              <w:rFonts w:asciiTheme="minorHAnsi" w:eastAsiaTheme="minorEastAsia" w:hAnsiTheme="minorHAnsi" w:cstheme="minorBidi"/>
              <w:noProof/>
            </w:rPr>
          </w:pPr>
          <w:hyperlink w:anchor="_Toc44270345" w:history="1">
            <w:r w:rsidRPr="00C23753">
              <w:rPr>
                <w:rStyle w:val="Lienhypertexte"/>
                <w:rFonts w:ascii="Times New Roman" w:eastAsia="Times New Roman" w:hAnsi="Times New Roman" w:cs="Times New Roman"/>
                <w:noProof/>
              </w:rPr>
              <w:t>MUTE</w:t>
            </w:r>
            <w:r>
              <w:rPr>
                <w:noProof/>
                <w:webHidden/>
              </w:rPr>
              <w:tab/>
            </w:r>
            <w:r>
              <w:rPr>
                <w:noProof/>
                <w:webHidden/>
              </w:rPr>
              <w:fldChar w:fldCharType="begin"/>
            </w:r>
            <w:r>
              <w:rPr>
                <w:noProof/>
                <w:webHidden/>
              </w:rPr>
              <w:instrText xml:space="preserve"> PAGEREF _Toc44270345 \h </w:instrText>
            </w:r>
            <w:r>
              <w:rPr>
                <w:noProof/>
                <w:webHidden/>
              </w:rPr>
            </w:r>
            <w:r>
              <w:rPr>
                <w:noProof/>
                <w:webHidden/>
              </w:rPr>
              <w:fldChar w:fldCharType="separate"/>
            </w:r>
            <w:r>
              <w:rPr>
                <w:noProof/>
                <w:webHidden/>
              </w:rPr>
              <w:t>6</w:t>
            </w:r>
            <w:r>
              <w:rPr>
                <w:noProof/>
                <w:webHidden/>
              </w:rPr>
              <w:fldChar w:fldCharType="end"/>
            </w:r>
          </w:hyperlink>
        </w:p>
        <w:p w14:paraId="02C417A6" w14:textId="4877A09E" w:rsidR="00974737" w:rsidRDefault="00974737">
          <w:pPr>
            <w:pStyle w:val="TM2"/>
            <w:tabs>
              <w:tab w:val="right" w:pos="9396"/>
            </w:tabs>
            <w:rPr>
              <w:rFonts w:asciiTheme="minorHAnsi" w:eastAsiaTheme="minorEastAsia" w:hAnsiTheme="minorHAnsi" w:cstheme="minorBidi"/>
              <w:noProof/>
            </w:rPr>
          </w:pPr>
          <w:hyperlink w:anchor="_Toc44270346" w:history="1">
            <w:r w:rsidRPr="00C23753">
              <w:rPr>
                <w:rStyle w:val="Lienhypertexte"/>
                <w:rFonts w:ascii="Times New Roman" w:eastAsia="Times New Roman" w:hAnsi="Times New Roman" w:cs="Times New Roman"/>
                <w:noProof/>
              </w:rPr>
              <w:t>Problème</w:t>
            </w:r>
            <w:r>
              <w:rPr>
                <w:noProof/>
                <w:webHidden/>
              </w:rPr>
              <w:tab/>
            </w:r>
            <w:r>
              <w:rPr>
                <w:noProof/>
                <w:webHidden/>
              </w:rPr>
              <w:fldChar w:fldCharType="begin"/>
            </w:r>
            <w:r>
              <w:rPr>
                <w:noProof/>
                <w:webHidden/>
              </w:rPr>
              <w:instrText xml:space="preserve"> PAGEREF _Toc44270346 \h </w:instrText>
            </w:r>
            <w:r>
              <w:rPr>
                <w:noProof/>
                <w:webHidden/>
              </w:rPr>
            </w:r>
            <w:r>
              <w:rPr>
                <w:noProof/>
                <w:webHidden/>
              </w:rPr>
              <w:fldChar w:fldCharType="separate"/>
            </w:r>
            <w:r>
              <w:rPr>
                <w:noProof/>
                <w:webHidden/>
              </w:rPr>
              <w:t>7</w:t>
            </w:r>
            <w:r>
              <w:rPr>
                <w:noProof/>
                <w:webHidden/>
              </w:rPr>
              <w:fldChar w:fldCharType="end"/>
            </w:r>
          </w:hyperlink>
        </w:p>
        <w:p w14:paraId="37CBE1D2" w14:textId="6CBFE824" w:rsidR="00974737" w:rsidRDefault="00974737">
          <w:pPr>
            <w:pStyle w:val="TM2"/>
            <w:tabs>
              <w:tab w:val="right" w:pos="9396"/>
            </w:tabs>
            <w:rPr>
              <w:rFonts w:asciiTheme="minorHAnsi" w:eastAsiaTheme="minorEastAsia" w:hAnsiTheme="minorHAnsi" w:cstheme="minorBidi"/>
              <w:noProof/>
            </w:rPr>
          </w:pPr>
          <w:hyperlink w:anchor="_Toc44270347" w:history="1">
            <w:r w:rsidRPr="00C23753">
              <w:rPr>
                <w:rStyle w:val="Lienhypertexte"/>
                <w:rFonts w:ascii="Times New Roman" w:hAnsi="Times New Roman" w:cs="Times New Roman"/>
                <w:noProof/>
              </w:rPr>
              <w:t>Déroulement du stage</w:t>
            </w:r>
            <w:r>
              <w:rPr>
                <w:noProof/>
                <w:webHidden/>
              </w:rPr>
              <w:tab/>
            </w:r>
            <w:r>
              <w:rPr>
                <w:noProof/>
                <w:webHidden/>
              </w:rPr>
              <w:fldChar w:fldCharType="begin"/>
            </w:r>
            <w:r>
              <w:rPr>
                <w:noProof/>
                <w:webHidden/>
              </w:rPr>
              <w:instrText xml:space="preserve"> PAGEREF _Toc44270347 \h </w:instrText>
            </w:r>
            <w:r>
              <w:rPr>
                <w:noProof/>
                <w:webHidden/>
              </w:rPr>
            </w:r>
            <w:r>
              <w:rPr>
                <w:noProof/>
                <w:webHidden/>
              </w:rPr>
              <w:fldChar w:fldCharType="separate"/>
            </w:r>
            <w:r>
              <w:rPr>
                <w:noProof/>
                <w:webHidden/>
              </w:rPr>
              <w:t>9</w:t>
            </w:r>
            <w:r>
              <w:rPr>
                <w:noProof/>
                <w:webHidden/>
              </w:rPr>
              <w:fldChar w:fldCharType="end"/>
            </w:r>
          </w:hyperlink>
        </w:p>
        <w:p w14:paraId="23A2F6B5" w14:textId="03EBF109" w:rsidR="00974737" w:rsidRDefault="00974737">
          <w:pPr>
            <w:pStyle w:val="TM1"/>
            <w:tabs>
              <w:tab w:val="right" w:pos="9396"/>
            </w:tabs>
            <w:rPr>
              <w:rFonts w:asciiTheme="minorHAnsi" w:eastAsiaTheme="minorEastAsia" w:hAnsiTheme="minorHAnsi" w:cstheme="minorBidi"/>
              <w:noProof/>
            </w:rPr>
          </w:pPr>
          <w:hyperlink w:anchor="_Toc44270348" w:history="1">
            <w:r w:rsidRPr="00C23753">
              <w:rPr>
                <w:rStyle w:val="Lienhypertexte"/>
                <w:rFonts w:ascii="Times New Roman" w:eastAsia="Times New Roman" w:hAnsi="Times New Roman" w:cs="Times New Roman"/>
                <w:noProof/>
              </w:rPr>
              <w:t>Etat de l’art</w:t>
            </w:r>
            <w:r>
              <w:rPr>
                <w:noProof/>
                <w:webHidden/>
              </w:rPr>
              <w:tab/>
            </w:r>
            <w:r>
              <w:rPr>
                <w:noProof/>
                <w:webHidden/>
              </w:rPr>
              <w:fldChar w:fldCharType="begin"/>
            </w:r>
            <w:r>
              <w:rPr>
                <w:noProof/>
                <w:webHidden/>
              </w:rPr>
              <w:instrText xml:space="preserve"> PAGEREF _Toc44270348 \h </w:instrText>
            </w:r>
            <w:r>
              <w:rPr>
                <w:noProof/>
                <w:webHidden/>
              </w:rPr>
            </w:r>
            <w:r>
              <w:rPr>
                <w:noProof/>
                <w:webHidden/>
              </w:rPr>
              <w:fldChar w:fldCharType="separate"/>
            </w:r>
            <w:r>
              <w:rPr>
                <w:noProof/>
                <w:webHidden/>
              </w:rPr>
              <w:t>10</w:t>
            </w:r>
            <w:r>
              <w:rPr>
                <w:noProof/>
                <w:webHidden/>
              </w:rPr>
              <w:fldChar w:fldCharType="end"/>
            </w:r>
          </w:hyperlink>
        </w:p>
        <w:p w14:paraId="3DDF37D3" w14:textId="222D9435" w:rsidR="00974737" w:rsidRDefault="00974737">
          <w:pPr>
            <w:pStyle w:val="TM2"/>
            <w:tabs>
              <w:tab w:val="right" w:pos="9396"/>
            </w:tabs>
            <w:rPr>
              <w:rFonts w:asciiTheme="minorHAnsi" w:eastAsiaTheme="minorEastAsia" w:hAnsiTheme="minorHAnsi" w:cstheme="minorBidi"/>
              <w:noProof/>
            </w:rPr>
          </w:pPr>
          <w:hyperlink w:anchor="_Toc44270349" w:history="1">
            <w:r w:rsidRPr="00C23753">
              <w:rPr>
                <w:rStyle w:val="Lienhypertexte"/>
                <w:rFonts w:ascii="Times New Roman" w:eastAsia="Times New Roman" w:hAnsi="Times New Roman" w:cs="Times New Roman"/>
                <w:noProof/>
              </w:rPr>
              <w:t>Pair à pair</w:t>
            </w:r>
            <w:r>
              <w:rPr>
                <w:noProof/>
                <w:webHidden/>
              </w:rPr>
              <w:tab/>
            </w:r>
            <w:r>
              <w:rPr>
                <w:noProof/>
                <w:webHidden/>
              </w:rPr>
              <w:fldChar w:fldCharType="begin"/>
            </w:r>
            <w:r>
              <w:rPr>
                <w:noProof/>
                <w:webHidden/>
              </w:rPr>
              <w:instrText xml:space="preserve"> PAGEREF _Toc44270349 \h </w:instrText>
            </w:r>
            <w:r>
              <w:rPr>
                <w:noProof/>
                <w:webHidden/>
              </w:rPr>
            </w:r>
            <w:r>
              <w:rPr>
                <w:noProof/>
                <w:webHidden/>
              </w:rPr>
              <w:fldChar w:fldCharType="separate"/>
            </w:r>
            <w:r>
              <w:rPr>
                <w:noProof/>
                <w:webHidden/>
              </w:rPr>
              <w:t>10</w:t>
            </w:r>
            <w:r>
              <w:rPr>
                <w:noProof/>
                <w:webHidden/>
              </w:rPr>
              <w:fldChar w:fldCharType="end"/>
            </w:r>
          </w:hyperlink>
        </w:p>
        <w:p w14:paraId="376D6ABA" w14:textId="593C393B" w:rsidR="00974737" w:rsidRDefault="00974737">
          <w:pPr>
            <w:pStyle w:val="TM2"/>
            <w:tabs>
              <w:tab w:val="right" w:pos="9396"/>
            </w:tabs>
            <w:rPr>
              <w:rFonts w:asciiTheme="minorHAnsi" w:eastAsiaTheme="minorEastAsia" w:hAnsiTheme="minorHAnsi" w:cstheme="minorBidi"/>
              <w:noProof/>
            </w:rPr>
          </w:pPr>
          <w:hyperlink w:anchor="_Toc44270350" w:history="1">
            <w:r w:rsidRPr="00C23753">
              <w:rPr>
                <w:rStyle w:val="Lienhypertexte"/>
                <w:rFonts w:ascii="Times New Roman" w:eastAsia="Times New Roman" w:hAnsi="Times New Roman" w:cs="Times New Roman"/>
                <w:noProof/>
              </w:rPr>
              <w:t>Systèmes distribués</w:t>
            </w:r>
            <w:r>
              <w:rPr>
                <w:noProof/>
                <w:webHidden/>
              </w:rPr>
              <w:tab/>
            </w:r>
            <w:r>
              <w:rPr>
                <w:noProof/>
                <w:webHidden/>
              </w:rPr>
              <w:fldChar w:fldCharType="begin"/>
            </w:r>
            <w:r>
              <w:rPr>
                <w:noProof/>
                <w:webHidden/>
              </w:rPr>
              <w:instrText xml:space="preserve"> PAGEREF _Toc44270350 \h </w:instrText>
            </w:r>
            <w:r>
              <w:rPr>
                <w:noProof/>
                <w:webHidden/>
              </w:rPr>
            </w:r>
            <w:r>
              <w:rPr>
                <w:noProof/>
                <w:webHidden/>
              </w:rPr>
              <w:fldChar w:fldCharType="separate"/>
            </w:r>
            <w:r>
              <w:rPr>
                <w:noProof/>
                <w:webHidden/>
              </w:rPr>
              <w:t>10</w:t>
            </w:r>
            <w:r>
              <w:rPr>
                <w:noProof/>
                <w:webHidden/>
              </w:rPr>
              <w:fldChar w:fldCharType="end"/>
            </w:r>
          </w:hyperlink>
        </w:p>
        <w:p w14:paraId="7BA42993" w14:textId="1A63D86E" w:rsidR="00974737" w:rsidRDefault="00974737">
          <w:pPr>
            <w:pStyle w:val="TM2"/>
            <w:tabs>
              <w:tab w:val="right" w:pos="9396"/>
            </w:tabs>
            <w:rPr>
              <w:rFonts w:asciiTheme="minorHAnsi" w:eastAsiaTheme="minorEastAsia" w:hAnsiTheme="minorHAnsi" w:cstheme="minorBidi"/>
              <w:noProof/>
            </w:rPr>
          </w:pPr>
          <w:hyperlink w:anchor="_Toc44270351" w:history="1">
            <w:r w:rsidRPr="00C23753">
              <w:rPr>
                <w:rStyle w:val="Lienhypertexte"/>
                <w:rFonts w:ascii="Times New Roman" w:eastAsia="Times New Roman" w:hAnsi="Times New Roman" w:cs="Times New Roman"/>
                <w:noProof/>
              </w:rPr>
              <w:t>Conflits de modifications et CRDT</w:t>
            </w:r>
            <w:r>
              <w:rPr>
                <w:noProof/>
                <w:webHidden/>
              </w:rPr>
              <w:tab/>
            </w:r>
            <w:r>
              <w:rPr>
                <w:noProof/>
                <w:webHidden/>
              </w:rPr>
              <w:fldChar w:fldCharType="begin"/>
            </w:r>
            <w:r>
              <w:rPr>
                <w:noProof/>
                <w:webHidden/>
              </w:rPr>
              <w:instrText xml:space="preserve"> PAGEREF _Toc44270351 \h </w:instrText>
            </w:r>
            <w:r>
              <w:rPr>
                <w:noProof/>
                <w:webHidden/>
              </w:rPr>
            </w:r>
            <w:r>
              <w:rPr>
                <w:noProof/>
                <w:webHidden/>
              </w:rPr>
              <w:fldChar w:fldCharType="separate"/>
            </w:r>
            <w:r>
              <w:rPr>
                <w:noProof/>
                <w:webHidden/>
              </w:rPr>
              <w:t>10</w:t>
            </w:r>
            <w:r>
              <w:rPr>
                <w:noProof/>
                <w:webHidden/>
              </w:rPr>
              <w:fldChar w:fldCharType="end"/>
            </w:r>
          </w:hyperlink>
        </w:p>
        <w:p w14:paraId="63DBDB98" w14:textId="0498B864" w:rsidR="00974737" w:rsidRDefault="00974737">
          <w:pPr>
            <w:pStyle w:val="TM2"/>
            <w:tabs>
              <w:tab w:val="right" w:pos="9396"/>
            </w:tabs>
            <w:rPr>
              <w:rFonts w:asciiTheme="minorHAnsi" w:eastAsiaTheme="minorEastAsia" w:hAnsiTheme="minorHAnsi" w:cstheme="minorBidi"/>
              <w:noProof/>
            </w:rPr>
          </w:pPr>
          <w:hyperlink w:anchor="_Toc44270352" w:history="1">
            <w:r w:rsidRPr="00C23753">
              <w:rPr>
                <w:rStyle w:val="Lienhypertexte"/>
                <w:rFonts w:ascii="Times New Roman" w:eastAsia="Times New Roman" w:hAnsi="Times New Roman" w:cs="Times New Roman"/>
                <w:noProof/>
              </w:rPr>
              <w:t>Protocole de membership</w:t>
            </w:r>
            <w:r>
              <w:rPr>
                <w:noProof/>
                <w:webHidden/>
              </w:rPr>
              <w:tab/>
            </w:r>
            <w:r>
              <w:rPr>
                <w:noProof/>
                <w:webHidden/>
              </w:rPr>
              <w:fldChar w:fldCharType="begin"/>
            </w:r>
            <w:r>
              <w:rPr>
                <w:noProof/>
                <w:webHidden/>
              </w:rPr>
              <w:instrText xml:space="preserve"> PAGEREF _Toc44270352 \h </w:instrText>
            </w:r>
            <w:r>
              <w:rPr>
                <w:noProof/>
                <w:webHidden/>
              </w:rPr>
            </w:r>
            <w:r>
              <w:rPr>
                <w:noProof/>
                <w:webHidden/>
              </w:rPr>
              <w:fldChar w:fldCharType="separate"/>
            </w:r>
            <w:r>
              <w:rPr>
                <w:noProof/>
                <w:webHidden/>
              </w:rPr>
              <w:t>11</w:t>
            </w:r>
            <w:r>
              <w:rPr>
                <w:noProof/>
                <w:webHidden/>
              </w:rPr>
              <w:fldChar w:fldCharType="end"/>
            </w:r>
          </w:hyperlink>
        </w:p>
        <w:p w14:paraId="04844557" w14:textId="5521972C" w:rsidR="00974737" w:rsidRDefault="00974737">
          <w:pPr>
            <w:pStyle w:val="TM2"/>
            <w:tabs>
              <w:tab w:val="right" w:pos="9396"/>
            </w:tabs>
            <w:rPr>
              <w:rFonts w:asciiTheme="minorHAnsi" w:eastAsiaTheme="minorEastAsia" w:hAnsiTheme="minorHAnsi" w:cstheme="minorBidi"/>
              <w:noProof/>
            </w:rPr>
          </w:pPr>
          <w:hyperlink w:anchor="_Toc44270353" w:history="1">
            <w:r w:rsidRPr="00C23753">
              <w:rPr>
                <w:rStyle w:val="Lienhypertexte"/>
                <w:rFonts w:ascii="Times New Roman" w:eastAsia="Times New Roman" w:hAnsi="Times New Roman" w:cs="Times New Roman"/>
                <w:noProof/>
              </w:rPr>
              <w:t>Le protocole SWIM</w:t>
            </w:r>
            <w:r>
              <w:rPr>
                <w:noProof/>
                <w:webHidden/>
              </w:rPr>
              <w:tab/>
            </w:r>
            <w:r>
              <w:rPr>
                <w:noProof/>
                <w:webHidden/>
              </w:rPr>
              <w:fldChar w:fldCharType="begin"/>
            </w:r>
            <w:r>
              <w:rPr>
                <w:noProof/>
                <w:webHidden/>
              </w:rPr>
              <w:instrText xml:space="preserve"> PAGEREF _Toc44270353 \h </w:instrText>
            </w:r>
            <w:r>
              <w:rPr>
                <w:noProof/>
                <w:webHidden/>
              </w:rPr>
            </w:r>
            <w:r>
              <w:rPr>
                <w:noProof/>
                <w:webHidden/>
              </w:rPr>
              <w:fldChar w:fldCharType="separate"/>
            </w:r>
            <w:r>
              <w:rPr>
                <w:noProof/>
                <w:webHidden/>
              </w:rPr>
              <w:t>12</w:t>
            </w:r>
            <w:r>
              <w:rPr>
                <w:noProof/>
                <w:webHidden/>
              </w:rPr>
              <w:fldChar w:fldCharType="end"/>
            </w:r>
          </w:hyperlink>
        </w:p>
        <w:p w14:paraId="6164DC64" w14:textId="571551A9" w:rsidR="00974737" w:rsidRDefault="00974737">
          <w:pPr>
            <w:pStyle w:val="TM1"/>
            <w:tabs>
              <w:tab w:val="right" w:pos="9396"/>
            </w:tabs>
            <w:rPr>
              <w:rFonts w:asciiTheme="minorHAnsi" w:eastAsiaTheme="minorEastAsia" w:hAnsiTheme="minorHAnsi" w:cstheme="minorBidi"/>
              <w:noProof/>
            </w:rPr>
          </w:pPr>
          <w:hyperlink w:anchor="_Toc44270354" w:history="1">
            <w:r w:rsidRPr="00C23753">
              <w:rPr>
                <w:rStyle w:val="Lienhypertexte"/>
                <w:rFonts w:ascii="Times New Roman" w:eastAsia="Times New Roman" w:hAnsi="Times New Roman" w:cs="Times New Roman"/>
                <w:noProof/>
              </w:rPr>
              <w:t>Prototype</w:t>
            </w:r>
            <w:r>
              <w:rPr>
                <w:noProof/>
                <w:webHidden/>
              </w:rPr>
              <w:tab/>
            </w:r>
            <w:r>
              <w:rPr>
                <w:noProof/>
                <w:webHidden/>
              </w:rPr>
              <w:fldChar w:fldCharType="begin"/>
            </w:r>
            <w:r>
              <w:rPr>
                <w:noProof/>
                <w:webHidden/>
              </w:rPr>
              <w:instrText xml:space="preserve"> PAGEREF _Toc44270354 \h </w:instrText>
            </w:r>
            <w:r>
              <w:rPr>
                <w:noProof/>
                <w:webHidden/>
              </w:rPr>
            </w:r>
            <w:r>
              <w:rPr>
                <w:noProof/>
                <w:webHidden/>
              </w:rPr>
              <w:fldChar w:fldCharType="separate"/>
            </w:r>
            <w:r>
              <w:rPr>
                <w:noProof/>
                <w:webHidden/>
              </w:rPr>
              <w:t>14</w:t>
            </w:r>
            <w:r>
              <w:rPr>
                <w:noProof/>
                <w:webHidden/>
              </w:rPr>
              <w:fldChar w:fldCharType="end"/>
            </w:r>
          </w:hyperlink>
        </w:p>
        <w:p w14:paraId="7567D499" w14:textId="3485497E" w:rsidR="00974737" w:rsidRDefault="00974737">
          <w:pPr>
            <w:pStyle w:val="TM2"/>
            <w:tabs>
              <w:tab w:val="right" w:pos="9396"/>
            </w:tabs>
            <w:rPr>
              <w:rFonts w:asciiTheme="minorHAnsi" w:eastAsiaTheme="minorEastAsia" w:hAnsiTheme="minorHAnsi" w:cstheme="minorBidi"/>
              <w:noProof/>
            </w:rPr>
          </w:pPr>
          <w:hyperlink w:anchor="_Toc44270355" w:history="1">
            <w:r w:rsidRPr="00C23753">
              <w:rPr>
                <w:rStyle w:val="Lienhypertexte"/>
                <w:rFonts w:ascii="Times New Roman" w:eastAsia="Times New Roman" w:hAnsi="Times New Roman" w:cs="Times New Roman"/>
                <w:noProof/>
              </w:rPr>
              <w:t>Première version</w:t>
            </w:r>
            <w:r>
              <w:rPr>
                <w:noProof/>
                <w:webHidden/>
              </w:rPr>
              <w:tab/>
            </w:r>
            <w:r>
              <w:rPr>
                <w:noProof/>
                <w:webHidden/>
              </w:rPr>
              <w:fldChar w:fldCharType="begin"/>
            </w:r>
            <w:r>
              <w:rPr>
                <w:noProof/>
                <w:webHidden/>
              </w:rPr>
              <w:instrText xml:space="preserve"> PAGEREF _Toc44270355 \h </w:instrText>
            </w:r>
            <w:r>
              <w:rPr>
                <w:noProof/>
                <w:webHidden/>
              </w:rPr>
            </w:r>
            <w:r>
              <w:rPr>
                <w:noProof/>
                <w:webHidden/>
              </w:rPr>
              <w:fldChar w:fldCharType="separate"/>
            </w:r>
            <w:r>
              <w:rPr>
                <w:noProof/>
                <w:webHidden/>
              </w:rPr>
              <w:t>14</w:t>
            </w:r>
            <w:r>
              <w:rPr>
                <w:noProof/>
                <w:webHidden/>
              </w:rPr>
              <w:fldChar w:fldCharType="end"/>
            </w:r>
          </w:hyperlink>
        </w:p>
        <w:p w14:paraId="2B53DD7B" w14:textId="3F7A7E56" w:rsidR="00974737" w:rsidRDefault="00974737">
          <w:pPr>
            <w:pStyle w:val="TM2"/>
            <w:tabs>
              <w:tab w:val="right" w:pos="9396"/>
            </w:tabs>
            <w:rPr>
              <w:rFonts w:asciiTheme="minorHAnsi" w:eastAsiaTheme="minorEastAsia" w:hAnsiTheme="minorHAnsi" w:cstheme="minorBidi"/>
              <w:noProof/>
            </w:rPr>
          </w:pPr>
          <w:hyperlink w:anchor="_Toc44270356" w:history="1">
            <w:r w:rsidRPr="00C23753">
              <w:rPr>
                <w:rStyle w:val="Lienhypertexte"/>
                <w:rFonts w:ascii="Times New Roman" w:eastAsia="Times New Roman" w:hAnsi="Times New Roman" w:cs="Times New Roman"/>
                <w:noProof/>
              </w:rPr>
              <w:t>Deuxième version</w:t>
            </w:r>
            <w:r>
              <w:rPr>
                <w:noProof/>
                <w:webHidden/>
              </w:rPr>
              <w:tab/>
            </w:r>
            <w:r>
              <w:rPr>
                <w:noProof/>
                <w:webHidden/>
              </w:rPr>
              <w:fldChar w:fldCharType="begin"/>
            </w:r>
            <w:r>
              <w:rPr>
                <w:noProof/>
                <w:webHidden/>
              </w:rPr>
              <w:instrText xml:space="preserve"> PAGEREF _Toc44270356 \h </w:instrText>
            </w:r>
            <w:r>
              <w:rPr>
                <w:noProof/>
                <w:webHidden/>
              </w:rPr>
            </w:r>
            <w:r>
              <w:rPr>
                <w:noProof/>
                <w:webHidden/>
              </w:rPr>
              <w:fldChar w:fldCharType="separate"/>
            </w:r>
            <w:r>
              <w:rPr>
                <w:noProof/>
                <w:webHidden/>
              </w:rPr>
              <w:t>17</w:t>
            </w:r>
            <w:r>
              <w:rPr>
                <w:noProof/>
                <w:webHidden/>
              </w:rPr>
              <w:fldChar w:fldCharType="end"/>
            </w:r>
          </w:hyperlink>
        </w:p>
        <w:p w14:paraId="4B6480BD" w14:textId="432ECE11" w:rsidR="00974737" w:rsidRDefault="00974737">
          <w:pPr>
            <w:pStyle w:val="TM3"/>
            <w:tabs>
              <w:tab w:val="right" w:pos="9396"/>
            </w:tabs>
            <w:rPr>
              <w:rFonts w:asciiTheme="minorHAnsi" w:eastAsiaTheme="minorEastAsia" w:hAnsiTheme="minorHAnsi" w:cstheme="minorBidi"/>
              <w:noProof/>
            </w:rPr>
          </w:pPr>
          <w:hyperlink w:anchor="_Toc44270357" w:history="1">
            <w:r w:rsidRPr="00C23753">
              <w:rPr>
                <w:rStyle w:val="Lienhypertexte"/>
                <w:rFonts w:ascii="Times New Roman" w:eastAsia="Times New Roman" w:hAnsi="Times New Roman" w:cs="Times New Roman"/>
                <w:noProof/>
              </w:rPr>
              <w:t>Conception</w:t>
            </w:r>
            <w:r>
              <w:rPr>
                <w:noProof/>
                <w:webHidden/>
              </w:rPr>
              <w:tab/>
            </w:r>
            <w:r>
              <w:rPr>
                <w:noProof/>
                <w:webHidden/>
              </w:rPr>
              <w:fldChar w:fldCharType="begin"/>
            </w:r>
            <w:r>
              <w:rPr>
                <w:noProof/>
                <w:webHidden/>
              </w:rPr>
              <w:instrText xml:space="preserve"> PAGEREF _Toc44270357 \h </w:instrText>
            </w:r>
            <w:r>
              <w:rPr>
                <w:noProof/>
                <w:webHidden/>
              </w:rPr>
            </w:r>
            <w:r>
              <w:rPr>
                <w:noProof/>
                <w:webHidden/>
              </w:rPr>
              <w:fldChar w:fldCharType="separate"/>
            </w:r>
            <w:r>
              <w:rPr>
                <w:noProof/>
                <w:webHidden/>
              </w:rPr>
              <w:t>17</w:t>
            </w:r>
            <w:r>
              <w:rPr>
                <w:noProof/>
                <w:webHidden/>
              </w:rPr>
              <w:fldChar w:fldCharType="end"/>
            </w:r>
          </w:hyperlink>
        </w:p>
        <w:p w14:paraId="69ABB051" w14:textId="4A769999" w:rsidR="00974737" w:rsidRDefault="00974737">
          <w:pPr>
            <w:pStyle w:val="TM3"/>
            <w:tabs>
              <w:tab w:val="right" w:pos="9396"/>
            </w:tabs>
            <w:rPr>
              <w:rFonts w:asciiTheme="minorHAnsi" w:eastAsiaTheme="minorEastAsia" w:hAnsiTheme="minorHAnsi" w:cstheme="minorBidi"/>
              <w:noProof/>
            </w:rPr>
          </w:pPr>
          <w:hyperlink w:anchor="_Toc44270358" w:history="1">
            <w:r w:rsidRPr="00C23753">
              <w:rPr>
                <w:rStyle w:val="Lienhypertexte"/>
                <w:rFonts w:ascii="Times New Roman" w:eastAsia="Times New Roman" w:hAnsi="Times New Roman" w:cs="Times New Roman"/>
                <w:noProof/>
              </w:rPr>
              <w:t>RxJS</w:t>
            </w:r>
            <w:r>
              <w:rPr>
                <w:noProof/>
                <w:webHidden/>
              </w:rPr>
              <w:tab/>
            </w:r>
            <w:r>
              <w:rPr>
                <w:noProof/>
                <w:webHidden/>
              </w:rPr>
              <w:fldChar w:fldCharType="begin"/>
            </w:r>
            <w:r>
              <w:rPr>
                <w:noProof/>
                <w:webHidden/>
              </w:rPr>
              <w:instrText xml:space="preserve"> PAGEREF _Toc44270358 \h </w:instrText>
            </w:r>
            <w:r>
              <w:rPr>
                <w:noProof/>
                <w:webHidden/>
              </w:rPr>
            </w:r>
            <w:r>
              <w:rPr>
                <w:noProof/>
                <w:webHidden/>
              </w:rPr>
              <w:fldChar w:fldCharType="separate"/>
            </w:r>
            <w:r>
              <w:rPr>
                <w:noProof/>
                <w:webHidden/>
              </w:rPr>
              <w:t>18</w:t>
            </w:r>
            <w:r>
              <w:rPr>
                <w:noProof/>
                <w:webHidden/>
              </w:rPr>
              <w:fldChar w:fldCharType="end"/>
            </w:r>
          </w:hyperlink>
        </w:p>
        <w:p w14:paraId="7A981593" w14:textId="5B9B5722" w:rsidR="00974737" w:rsidRDefault="00974737">
          <w:pPr>
            <w:pStyle w:val="TM3"/>
            <w:tabs>
              <w:tab w:val="right" w:pos="9396"/>
            </w:tabs>
            <w:rPr>
              <w:rFonts w:asciiTheme="minorHAnsi" w:eastAsiaTheme="minorEastAsia" w:hAnsiTheme="minorHAnsi" w:cstheme="minorBidi"/>
              <w:noProof/>
            </w:rPr>
          </w:pPr>
          <w:hyperlink w:anchor="_Toc44270359" w:history="1">
            <w:r w:rsidRPr="00C23753">
              <w:rPr>
                <w:rStyle w:val="Lienhypertexte"/>
                <w:rFonts w:ascii="Times New Roman" w:eastAsia="Times New Roman" w:hAnsi="Times New Roman" w:cs="Times New Roman"/>
                <w:noProof/>
              </w:rPr>
              <w:t>Tests unitaires</w:t>
            </w:r>
            <w:r>
              <w:rPr>
                <w:noProof/>
                <w:webHidden/>
              </w:rPr>
              <w:tab/>
            </w:r>
            <w:r>
              <w:rPr>
                <w:noProof/>
                <w:webHidden/>
              </w:rPr>
              <w:fldChar w:fldCharType="begin"/>
            </w:r>
            <w:r>
              <w:rPr>
                <w:noProof/>
                <w:webHidden/>
              </w:rPr>
              <w:instrText xml:space="preserve"> PAGEREF _Toc44270359 \h </w:instrText>
            </w:r>
            <w:r>
              <w:rPr>
                <w:noProof/>
                <w:webHidden/>
              </w:rPr>
            </w:r>
            <w:r>
              <w:rPr>
                <w:noProof/>
                <w:webHidden/>
              </w:rPr>
              <w:fldChar w:fldCharType="separate"/>
            </w:r>
            <w:r>
              <w:rPr>
                <w:noProof/>
                <w:webHidden/>
              </w:rPr>
              <w:t>19</w:t>
            </w:r>
            <w:r>
              <w:rPr>
                <w:noProof/>
                <w:webHidden/>
              </w:rPr>
              <w:fldChar w:fldCharType="end"/>
            </w:r>
          </w:hyperlink>
        </w:p>
        <w:p w14:paraId="378095CC" w14:textId="146FD5BE" w:rsidR="00974737" w:rsidRDefault="00974737">
          <w:pPr>
            <w:pStyle w:val="TM1"/>
            <w:tabs>
              <w:tab w:val="right" w:pos="9396"/>
            </w:tabs>
            <w:rPr>
              <w:rFonts w:asciiTheme="minorHAnsi" w:eastAsiaTheme="minorEastAsia" w:hAnsiTheme="minorHAnsi" w:cstheme="minorBidi"/>
              <w:noProof/>
            </w:rPr>
          </w:pPr>
          <w:hyperlink w:anchor="_Toc44270360" w:history="1">
            <w:r w:rsidRPr="00C23753">
              <w:rPr>
                <w:rStyle w:val="Lienhypertexte"/>
                <w:rFonts w:ascii="Times New Roman" w:eastAsia="Times New Roman" w:hAnsi="Times New Roman" w:cs="Times New Roman"/>
                <w:noProof/>
              </w:rPr>
              <w:t>Intégration dans MUTE</w:t>
            </w:r>
            <w:r>
              <w:rPr>
                <w:noProof/>
                <w:webHidden/>
              </w:rPr>
              <w:tab/>
            </w:r>
            <w:r>
              <w:rPr>
                <w:noProof/>
                <w:webHidden/>
              </w:rPr>
              <w:fldChar w:fldCharType="begin"/>
            </w:r>
            <w:r>
              <w:rPr>
                <w:noProof/>
                <w:webHidden/>
              </w:rPr>
              <w:instrText xml:space="preserve"> PAGEREF _Toc44270360 \h </w:instrText>
            </w:r>
            <w:r>
              <w:rPr>
                <w:noProof/>
                <w:webHidden/>
              </w:rPr>
            </w:r>
            <w:r>
              <w:rPr>
                <w:noProof/>
                <w:webHidden/>
              </w:rPr>
              <w:fldChar w:fldCharType="separate"/>
            </w:r>
            <w:r>
              <w:rPr>
                <w:noProof/>
                <w:webHidden/>
              </w:rPr>
              <w:t>20</w:t>
            </w:r>
            <w:r>
              <w:rPr>
                <w:noProof/>
                <w:webHidden/>
              </w:rPr>
              <w:fldChar w:fldCharType="end"/>
            </w:r>
          </w:hyperlink>
        </w:p>
        <w:p w14:paraId="5AFF9471" w14:textId="51D83C04" w:rsidR="00974737" w:rsidRDefault="00974737">
          <w:pPr>
            <w:pStyle w:val="TM2"/>
            <w:tabs>
              <w:tab w:val="right" w:pos="9396"/>
            </w:tabs>
            <w:rPr>
              <w:rFonts w:asciiTheme="minorHAnsi" w:eastAsiaTheme="minorEastAsia" w:hAnsiTheme="minorHAnsi" w:cstheme="minorBidi"/>
              <w:noProof/>
            </w:rPr>
          </w:pPr>
          <w:hyperlink w:anchor="_Toc44270361" w:history="1">
            <w:r w:rsidRPr="00C23753">
              <w:rPr>
                <w:rStyle w:val="Lienhypertexte"/>
                <w:rFonts w:ascii="Times New Roman" w:hAnsi="Times New Roman" w:cs="Times New Roman"/>
                <w:noProof/>
              </w:rPr>
              <w:t>Mute-core</w:t>
            </w:r>
            <w:r>
              <w:rPr>
                <w:noProof/>
                <w:webHidden/>
              </w:rPr>
              <w:tab/>
            </w:r>
            <w:r>
              <w:rPr>
                <w:noProof/>
                <w:webHidden/>
              </w:rPr>
              <w:fldChar w:fldCharType="begin"/>
            </w:r>
            <w:r>
              <w:rPr>
                <w:noProof/>
                <w:webHidden/>
              </w:rPr>
              <w:instrText xml:space="preserve"> PAGEREF _Toc44270361 \h </w:instrText>
            </w:r>
            <w:r>
              <w:rPr>
                <w:noProof/>
                <w:webHidden/>
              </w:rPr>
            </w:r>
            <w:r>
              <w:rPr>
                <w:noProof/>
                <w:webHidden/>
              </w:rPr>
              <w:fldChar w:fldCharType="separate"/>
            </w:r>
            <w:r>
              <w:rPr>
                <w:noProof/>
                <w:webHidden/>
              </w:rPr>
              <w:t>20</w:t>
            </w:r>
            <w:r>
              <w:rPr>
                <w:noProof/>
                <w:webHidden/>
              </w:rPr>
              <w:fldChar w:fldCharType="end"/>
            </w:r>
          </w:hyperlink>
        </w:p>
        <w:p w14:paraId="19EE8B05" w14:textId="52FC286C" w:rsidR="00974737" w:rsidRDefault="00974737">
          <w:pPr>
            <w:pStyle w:val="TM2"/>
            <w:tabs>
              <w:tab w:val="right" w:pos="9396"/>
            </w:tabs>
            <w:rPr>
              <w:rFonts w:asciiTheme="minorHAnsi" w:eastAsiaTheme="minorEastAsia" w:hAnsiTheme="minorHAnsi" w:cstheme="minorBidi"/>
              <w:noProof/>
            </w:rPr>
          </w:pPr>
          <w:hyperlink w:anchor="_Toc44270362" w:history="1">
            <w:r w:rsidRPr="00C23753">
              <w:rPr>
                <w:rStyle w:val="Lienhypertexte"/>
                <w:rFonts w:ascii="Times New Roman" w:hAnsi="Times New Roman" w:cs="Times New Roman"/>
                <w:noProof/>
              </w:rPr>
              <w:t>Différences entre le prototype et l’implémentation dans mute-core</w:t>
            </w:r>
            <w:r>
              <w:rPr>
                <w:noProof/>
                <w:webHidden/>
              </w:rPr>
              <w:tab/>
            </w:r>
            <w:r>
              <w:rPr>
                <w:noProof/>
                <w:webHidden/>
              </w:rPr>
              <w:fldChar w:fldCharType="begin"/>
            </w:r>
            <w:r>
              <w:rPr>
                <w:noProof/>
                <w:webHidden/>
              </w:rPr>
              <w:instrText xml:space="preserve"> PAGEREF _Toc44270362 \h </w:instrText>
            </w:r>
            <w:r>
              <w:rPr>
                <w:noProof/>
                <w:webHidden/>
              </w:rPr>
            </w:r>
            <w:r>
              <w:rPr>
                <w:noProof/>
                <w:webHidden/>
              </w:rPr>
              <w:fldChar w:fldCharType="separate"/>
            </w:r>
            <w:r>
              <w:rPr>
                <w:noProof/>
                <w:webHidden/>
              </w:rPr>
              <w:t>21</w:t>
            </w:r>
            <w:r>
              <w:rPr>
                <w:noProof/>
                <w:webHidden/>
              </w:rPr>
              <w:fldChar w:fldCharType="end"/>
            </w:r>
          </w:hyperlink>
        </w:p>
        <w:p w14:paraId="6F57FBBB" w14:textId="187627F1" w:rsidR="00974737" w:rsidRDefault="00974737">
          <w:pPr>
            <w:pStyle w:val="TM2"/>
            <w:tabs>
              <w:tab w:val="right" w:pos="9396"/>
            </w:tabs>
            <w:rPr>
              <w:rFonts w:asciiTheme="minorHAnsi" w:eastAsiaTheme="minorEastAsia" w:hAnsiTheme="minorHAnsi" w:cstheme="minorBidi"/>
              <w:noProof/>
            </w:rPr>
          </w:pPr>
          <w:hyperlink w:anchor="_Toc44270363" w:history="1">
            <w:r w:rsidRPr="00C23753">
              <w:rPr>
                <w:rStyle w:val="Lienhypertexte"/>
                <w:rFonts w:ascii="Times New Roman" w:hAnsi="Times New Roman" w:cs="Times New Roman"/>
                <w:noProof/>
              </w:rPr>
              <w:t>Retours sur l’intégration de SWIM</w:t>
            </w:r>
            <w:r>
              <w:rPr>
                <w:noProof/>
                <w:webHidden/>
              </w:rPr>
              <w:tab/>
            </w:r>
            <w:r>
              <w:rPr>
                <w:noProof/>
                <w:webHidden/>
              </w:rPr>
              <w:fldChar w:fldCharType="begin"/>
            </w:r>
            <w:r>
              <w:rPr>
                <w:noProof/>
                <w:webHidden/>
              </w:rPr>
              <w:instrText xml:space="preserve"> PAGEREF _Toc44270363 \h </w:instrText>
            </w:r>
            <w:r>
              <w:rPr>
                <w:noProof/>
                <w:webHidden/>
              </w:rPr>
            </w:r>
            <w:r>
              <w:rPr>
                <w:noProof/>
                <w:webHidden/>
              </w:rPr>
              <w:fldChar w:fldCharType="separate"/>
            </w:r>
            <w:r>
              <w:rPr>
                <w:noProof/>
                <w:webHidden/>
              </w:rPr>
              <w:t>22</w:t>
            </w:r>
            <w:r>
              <w:rPr>
                <w:noProof/>
                <w:webHidden/>
              </w:rPr>
              <w:fldChar w:fldCharType="end"/>
            </w:r>
          </w:hyperlink>
        </w:p>
        <w:p w14:paraId="1D6128A0" w14:textId="05FDC662" w:rsidR="00974737" w:rsidRDefault="00974737">
          <w:pPr>
            <w:pStyle w:val="TM1"/>
            <w:tabs>
              <w:tab w:val="right" w:pos="9396"/>
            </w:tabs>
            <w:rPr>
              <w:rFonts w:asciiTheme="minorHAnsi" w:eastAsiaTheme="minorEastAsia" w:hAnsiTheme="minorHAnsi" w:cstheme="minorBidi"/>
              <w:noProof/>
            </w:rPr>
          </w:pPr>
          <w:hyperlink w:anchor="_Toc44270364" w:history="1">
            <w:r w:rsidRPr="00C23753">
              <w:rPr>
                <w:rStyle w:val="Lienhypertexte"/>
                <w:rFonts w:ascii="Times New Roman" w:hAnsi="Times New Roman" w:cs="Times New Roman"/>
                <w:noProof/>
              </w:rPr>
              <w:t>Améliorations possibles</w:t>
            </w:r>
            <w:r>
              <w:rPr>
                <w:noProof/>
                <w:webHidden/>
              </w:rPr>
              <w:tab/>
            </w:r>
            <w:r>
              <w:rPr>
                <w:noProof/>
                <w:webHidden/>
              </w:rPr>
              <w:fldChar w:fldCharType="begin"/>
            </w:r>
            <w:r>
              <w:rPr>
                <w:noProof/>
                <w:webHidden/>
              </w:rPr>
              <w:instrText xml:space="preserve"> PAGEREF _Toc44270364 \h </w:instrText>
            </w:r>
            <w:r>
              <w:rPr>
                <w:noProof/>
                <w:webHidden/>
              </w:rPr>
            </w:r>
            <w:r>
              <w:rPr>
                <w:noProof/>
                <w:webHidden/>
              </w:rPr>
              <w:fldChar w:fldCharType="separate"/>
            </w:r>
            <w:r>
              <w:rPr>
                <w:noProof/>
                <w:webHidden/>
              </w:rPr>
              <w:t>23</w:t>
            </w:r>
            <w:r>
              <w:rPr>
                <w:noProof/>
                <w:webHidden/>
              </w:rPr>
              <w:fldChar w:fldCharType="end"/>
            </w:r>
          </w:hyperlink>
        </w:p>
        <w:p w14:paraId="336046FC" w14:textId="31A2ACE1" w:rsidR="00974737" w:rsidRDefault="00974737">
          <w:pPr>
            <w:pStyle w:val="TM1"/>
            <w:tabs>
              <w:tab w:val="right" w:pos="9396"/>
            </w:tabs>
            <w:rPr>
              <w:rFonts w:asciiTheme="minorHAnsi" w:eastAsiaTheme="minorEastAsia" w:hAnsiTheme="minorHAnsi" w:cstheme="minorBidi"/>
              <w:noProof/>
            </w:rPr>
          </w:pPr>
          <w:hyperlink w:anchor="_Toc44270365" w:history="1">
            <w:r w:rsidRPr="00C23753">
              <w:rPr>
                <w:rStyle w:val="Lienhypertexte"/>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_Toc44270365 \h </w:instrText>
            </w:r>
            <w:r>
              <w:rPr>
                <w:noProof/>
                <w:webHidden/>
              </w:rPr>
            </w:r>
            <w:r>
              <w:rPr>
                <w:noProof/>
                <w:webHidden/>
              </w:rPr>
              <w:fldChar w:fldCharType="separate"/>
            </w:r>
            <w:r>
              <w:rPr>
                <w:noProof/>
                <w:webHidden/>
              </w:rPr>
              <w:t>24</w:t>
            </w:r>
            <w:r>
              <w:rPr>
                <w:noProof/>
                <w:webHidden/>
              </w:rPr>
              <w:fldChar w:fldCharType="end"/>
            </w:r>
          </w:hyperlink>
        </w:p>
        <w:p w14:paraId="0F90089E" w14:textId="3414E092" w:rsidR="00974737" w:rsidRDefault="00974737">
          <w:pPr>
            <w:pStyle w:val="TM1"/>
            <w:tabs>
              <w:tab w:val="right" w:pos="9396"/>
            </w:tabs>
            <w:rPr>
              <w:rFonts w:asciiTheme="minorHAnsi" w:eastAsiaTheme="minorEastAsia" w:hAnsiTheme="minorHAnsi" w:cstheme="minorBidi"/>
              <w:noProof/>
            </w:rPr>
          </w:pPr>
          <w:hyperlink w:anchor="_Toc44270366" w:history="1">
            <w:r w:rsidRPr="00C23753">
              <w:rPr>
                <w:rStyle w:val="Lienhypertexte"/>
                <w:rFonts w:ascii="Times New Roman" w:eastAsia="Times New Roman" w:hAnsi="Times New Roman" w:cs="Times New Roman"/>
                <w:noProof/>
              </w:rPr>
              <w:t>Bibliographie</w:t>
            </w:r>
            <w:r>
              <w:rPr>
                <w:noProof/>
                <w:webHidden/>
              </w:rPr>
              <w:tab/>
            </w:r>
            <w:r>
              <w:rPr>
                <w:noProof/>
                <w:webHidden/>
              </w:rPr>
              <w:fldChar w:fldCharType="begin"/>
            </w:r>
            <w:r>
              <w:rPr>
                <w:noProof/>
                <w:webHidden/>
              </w:rPr>
              <w:instrText xml:space="preserve"> PAGEREF _Toc44270366 \h </w:instrText>
            </w:r>
            <w:r>
              <w:rPr>
                <w:noProof/>
                <w:webHidden/>
              </w:rPr>
            </w:r>
            <w:r>
              <w:rPr>
                <w:noProof/>
                <w:webHidden/>
              </w:rPr>
              <w:fldChar w:fldCharType="separate"/>
            </w:r>
            <w:r>
              <w:rPr>
                <w:noProof/>
                <w:webHidden/>
              </w:rPr>
              <w:t>25</w:t>
            </w:r>
            <w:r>
              <w:rPr>
                <w:noProof/>
                <w:webHidden/>
              </w:rPr>
              <w:fldChar w:fldCharType="end"/>
            </w:r>
          </w:hyperlink>
        </w:p>
        <w:p w14:paraId="23A74B6C" w14:textId="08E48A27" w:rsidR="00974737" w:rsidRDefault="00974737">
          <w:pPr>
            <w:pStyle w:val="TM1"/>
            <w:tabs>
              <w:tab w:val="right" w:pos="9396"/>
            </w:tabs>
            <w:rPr>
              <w:rFonts w:asciiTheme="minorHAnsi" w:eastAsiaTheme="minorEastAsia" w:hAnsiTheme="minorHAnsi" w:cstheme="minorBidi"/>
              <w:noProof/>
            </w:rPr>
          </w:pPr>
          <w:hyperlink w:anchor="_Toc44270367" w:history="1">
            <w:r w:rsidRPr="00C23753">
              <w:rPr>
                <w:rStyle w:val="Lienhypertexte"/>
                <w:rFonts w:ascii="Times New Roman" w:eastAsia="Times New Roman" w:hAnsi="Times New Roman" w:cs="Times New Roman"/>
                <w:noProof/>
              </w:rPr>
              <w:t>Annexe 1 : Capture d’écran de l’interface du prototype</w:t>
            </w:r>
            <w:r>
              <w:rPr>
                <w:noProof/>
                <w:webHidden/>
              </w:rPr>
              <w:tab/>
            </w:r>
            <w:r>
              <w:rPr>
                <w:noProof/>
                <w:webHidden/>
              </w:rPr>
              <w:fldChar w:fldCharType="begin"/>
            </w:r>
            <w:r>
              <w:rPr>
                <w:noProof/>
                <w:webHidden/>
              </w:rPr>
              <w:instrText xml:space="preserve"> PAGEREF _Toc44270367 \h </w:instrText>
            </w:r>
            <w:r>
              <w:rPr>
                <w:noProof/>
                <w:webHidden/>
              </w:rPr>
            </w:r>
            <w:r>
              <w:rPr>
                <w:noProof/>
                <w:webHidden/>
              </w:rPr>
              <w:fldChar w:fldCharType="separate"/>
            </w:r>
            <w:r>
              <w:rPr>
                <w:noProof/>
                <w:webHidden/>
              </w:rPr>
              <w:t>26</w:t>
            </w:r>
            <w:r>
              <w:rPr>
                <w:noProof/>
                <w:webHidden/>
              </w:rPr>
              <w:fldChar w:fldCharType="end"/>
            </w:r>
          </w:hyperlink>
        </w:p>
        <w:p w14:paraId="640546A6" w14:textId="4531073B" w:rsidR="00974737" w:rsidRDefault="00974737">
          <w:pPr>
            <w:pStyle w:val="TM1"/>
            <w:tabs>
              <w:tab w:val="right" w:pos="9396"/>
            </w:tabs>
            <w:rPr>
              <w:rFonts w:asciiTheme="minorHAnsi" w:eastAsiaTheme="minorEastAsia" w:hAnsiTheme="minorHAnsi" w:cstheme="minorBidi"/>
              <w:noProof/>
            </w:rPr>
          </w:pPr>
          <w:hyperlink w:anchor="_Toc44270368" w:history="1">
            <w:r w:rsidRPr="00C23753">
              <w:rPr>
                <w:rStyle w:val="Lienhypertexte"/>
                <w:rFonts w:ascii="Times New Roman" w:hAnsi="Times New Roman" w:cs="Times New Roman"/>
                <w:noProof/>
              </w:rPr>
              <w:t>Annexe 2 : Messages</w:t>
            </w:r>
            <w:r>
              <w:rPr>
                <w:noProof/>
                <w:webHidden/>
              </w:rPr>
              <w:tab/>
            </w:r>
            <w:r>
              <w:rPr>
                <w:noProof/>
                <w:webHidden/>
              </w:rPr>
              <w:fldChar w:fldCharType="begin"/>
            </w:r>
            <w:r>
              <w:rPr>
                <w:noProof/>
                <w:webHidden/>
              </w:rPr>
              <w:instrText xml:space="preserve"> PAGEREF _Toc44270368 \h </w:instrText>
            </w:r>
            <w:r>
              <w:rPr>
                <w:noProof/>
                <w:webHidden/>
              </w:rPr>
            </w:r>
            <w:r>
              <w:rPr>
                <w:noProof/>
                <w:webHidden/>
              </w:rPr>
              <w:fldChar w:fldCharType="separate"/>
            </w:r>
            <w:r>
              <w:rPr>
                <w:noProof/>
                <w:webHidden/>
              </w:rPr>
              <w:t>27</w:t>
            </w:r>
            <w:r>
              <w:rPr>
                <w:noProof/>
                <w:webHidden/>
              </w:rPr>
              <w:fldChar w:fldCharType="end"/>
            </w:r>
          </w:hyperlink>
        </w:p>
        <w:p w14:paraId="39743508" w14:textId="0336827E" w:rsidR="00974737" w:rsidRDefault="00974737">
          <w:pPr>
            <w:pStyle w:val="TM1"/>
            <w:tabs>
              <w:tab w:val="right" w:pos="9396"/>
            </w:tabs>
            <w:rPr>
              <w:rFonts w:asciiTheme="minorHAnsi" w:eastAsiaTheme="minorEastAsia" w:hAnsiTheme="minorHAnsi" w:cstheme="minorBidi"/>
              <w:noProof/>
            </w:rPr>
          </w:pPr>
          <w:hyperlink w:anchor="_Toc44270369" w:history="1">
            <w:r w:rsidRPr="00C23753">
              <w:rPr>
                <w:rStyle w:val="Lienhypertexte"/>
                <w:rFonts w:ascii="Times New Roman" w:eastAsia="Times New Roman" w:hAnsi="Times New Roman" w:cs="Times New Roman"/>
                <w:noProof/>
              </w:rPr>
              <w:t>Annexe 3 : Fiche pour dépôt du mémoire à la bibliothèque</w:t>
            </w:r>
            <w:r>
              <w:rPr>
                <w:noProof/>
                <w:webHidden/>
              </w:rPr>
              <w:tab/>
            </w:r>
            <w:r>
              <w:rPr>
                <w:noProof/>
                <w:webHidden/>
              </w:rPr>
              <w:fldChar w:fldCharType="begin"/>
            </w:r>
            <w:r>
              <w:rPr>
                <w:noProof/>
                <w:webHidden/>
              </w:rPr>
              <w:instrText xml:space="preserve"> PAGEREF _Toc44270369 \h </w:instrText>
            </w:r>
            <w:r>
              <w:rPr>
                <w:noProof/>
                <w:webHidden/>
              </w:rPr>
            </w:r>
            <w:r>
              <w:rPr>
                <w:noProof/>
                <w:webHidden/>
              </w:rPr>
              <w:fldChar w:fldCharType="separate"/>
            </w:r>
            <w:r>
              <w:rPr>
                <w:noProof/>
                <w:webHidden/>
              </w:rPr>
              <w:t>28</w:t>
            </w:r>
            <w:r>
              <w:rPr>
                <w:noProof/>
                <w:webHidden/>
              </w:rPr>
              <w:fldChar w:fldCharType="end"/>
            </w:r>
          </w:hyperlink>
        </w:p>
        <w:p w14:paraId="0B772711" w14:textId="3A234EDF"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hAnsi="Times New Roman" w:cs="Times New Roman"/>
              <w:sz w:val="24"/>
              <w:szCs w:val="24"/>
            </w:rPr>
            <w:fldChar w:fldCharType="end"/>
          </w:r>
        </w:p>
      </w:sdtContent>
    </w:sdt>
    <w:p w14:paraId="75226D92" w14:textId="77777777" w:rsidR="005D4A63" w:rsidRPr="009547B8" w:rsidRDefault="005D4A63" w:rsidP="00BB1CA2">
      <w:pPr>
        <w:spacing w:line="360" w:lineRule="auto"/>
        <w:jc w:val="center"/>
        <w:rPr>
          <w:rFonts w:ascii="Times New Roman" w:eastAsia="Times New Roman" w:hAnsi="Times New Roman" w:cs="Times New Roman"/>
          <w:sz w:val="24"/>
          <w:szCs w:val="24"/>
        </w:rPr>
      </w:pPr>
    </w:p>
    <w:p w14:paraId="44D2754C" w14:textId="77777777" w:rsidR="005D4A63" w:rsidRPr="009547B8" w:rsidRDefault="005D4A63" w:rsidP="00BB1CA2">
      <w:pPr>
        <w:spacing w:line="360" w:lineRule="auto"/>
        <w:jc w:val="center"/>
        <w:rPr>
          <w:rFonts w:ascii="Times New Roman" w:eastAsia="Times New Roman" w:hAnsi="Times New Roman" w:cs="Times New Roman"/>
          <w:sz w:val="24"/>
          <w:szCs w:val="24"/>
        </w:rPr>
        <w:sectPr w:rsidR="005D4A63" w:rsidRPr="009547B8">
          <w:pgSz w:w="11906" w:h="16838"/>
          <w:pgMar w:top="1417" w:right="1417" w:bottom="1417" w:left="1417" w:header="708" w:footer="708" w:gutter="0"/>
          <w:pgNumType w:start="1"/>
          <w:cols w:space="720" w:equalWidth="0">
            <w:col w:w="9406"/>
          </w:cols>
        </w:sectPr>
      </w:pPr>
    </w:p>
    <w:p w14:paraId="58EAB6CE"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0" w:name="_Toc44270340"/>
      <w:r w:rsidRPr="00D62AD7">
        <w:rPr>
          <w:rFonts w:ascii="Times New Roman" w:eastAsia="Times New Roman" w:hAnsi="Times New Roman" w:cs="Times New Roman"/>
        </w:rPr>
        <w:lastRenderedPageBreak/>
        <w:t>Introduction</w:t>
      </w:r>
      <w:bookmarkEnd w:id="0"/>
    </w:p>
    <w:p w14:paraId="3F73E0A4" w14:textId="77777777" w:rsidR="005D4A63" w:rsidRPr="00D62AD7" w:rsidRDefault="00FC4BED" w:rsidP="00BB1CA2">
      <w:pPr>
        <w:pStyle w:val="Titre2"/>
        <w:spacing w:line="360" w:lineRule="auto"/>
        <w:rPr>
          <w:rFonts w:ascii="Times New Roman" w:eastAsia="Times New Roman" w:hAnsi="Times New Roman" w:cs="Times New Roman"/>
          <w:sz w:val="28"/>
          <w:szCs w:val="28"/>
        </w:rPr>
      </w:pPr>
      <w:bookmarkStart w:id="1" w:name="_Toc44270341"/>
      <w:r w:rsidRPr="00D62AD7">
        <w:rPr>
          <w:rFonts w:ascii="Times New Roman" w:eastAsia="Times New Roman" w:hAnsi="Times New Roman" w:cs="Times New Roman"/>
          <w:sz w:val="28"/>
          <w:szCs w:val="28"/>
        </w:rPr>
        <w:t>Présentation du LORIA</w:t>
      </w:r>
      <w:bookmarkEnd w:id="1"/>
    </w:p>
    <w:p w14:paraId="5B7DCB51" w14:textId="77777777" w:rsidR="005D4A63" w:rsidRPr="009547B8" w:rsidRDefault="00FC4BED" w:rsidP="00BB1CA2">
      <w:pPr>
        <w:spacing w:line="360" w:lineRule="auto"/>
        <w:jc w:val="both"/>
        <w:rPr>
          <w:rFonts w:ascii="Times New Roman" w:eastAsia="Times New Roman" w:hAnsi="Times New Roman" w:cs="Times New Roman"/>
          <w:sz w:val="24"/>
          <w:szCs w:val="24"/>
        </w:rPr>
      </w:pPr>
      <w:commentRangeStart w:id="2"/>
      <w:r w:rsidRPr="009547B8">
        <w:rPr>
          <w:rFonts w:ascii="Times New Roman" w:eastAsia="Times New Roman" w:hAnsi="Times New Roman" w:cs="Times New Roman"/>
          <w:sz w:val="24"/>
          <w:szCs w:val="24"/>
        </w:rPr>
        <w:t>Le LORIA (Laboratoire Lorrain de Recherche en Informatique et ses Applications) est une Unité Mixte de Recherche composée du Centre National de la Recherche Scientifique (CNRS), de l’Université de Lorraine, et de l’Inria. Créé en 1997 le LORIA s’engage dans la recherche fondamentale et appliquée en sciences informatiques. Le centre de Nancy est composé de 28 équipes de recherches réparties dans les 5 départements suivants :</w:t>
      </w:r>
    </w:p>
    <w:p w14:paraId="03EDD72B"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1 : Algorithmique, calcul, image et géométrie</w:t>
      </w:r>
    </w:p>
    <w:p w14:paraId="56643FF2"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2 : Méthodes formelles</w:t>
      </w:r>
    </w:p>
    <w:p w14:paraId="5EF61103"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3 : Réseaux, systèmes et services</w:t>
      </w:r>
    </w:p>
    <w:p w14:paraId="20F781B9"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4 : Traitement automatique des langues et des connaissances</w:t>
      </w:r>
    </w:p>
    <w:p w14:paraId="523863AF" w14:textId="77777777" w:rsidR="005D4A63" w:rsidRPr="009547B8" w:rsidRDefault="00FC4BED" w:rsidP="00BB1CA2">
      <w:pPr>
        <w:spacing w:line="360" w:lineRule="auto"/>
        <w:ind w:firstLine="708"/>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Département 5 : Systèmes complexes, intelligence artificielle et robotique</w:t>
      </w:r>
      <w:commentRangeEnd w:id="2"/>
      <w:r w:rsidRPr="009547B8">
        <w:rPr>
          <w:rFonts w:ascii="Times New Roman" w:hAnsi="Times New Roman" w:cs="Times New Roman"/>
          <w:sz w:val="24"/>
          <w:szCs w:val="24"/>
        </w:rPr>
        <w:commentReference w:id="2"/>
      </w:r>
    </w:p>
    <w:p w14:paraId="5855035E" w14:textId="2724C7B6" w:rsidR="005D4A63" w:rsidRPr="009547B8" w:rsidRDefault="00FC4BED" w:rsidP="00BB1CA2">
      <w:pPr>
        <w:spacing w:line="360" w:lineRule="auto"/>
        <w:jc w:val="both"/>
        <w:rPr>
          <w:rFonts w:ascii="Times New Roman" w:eastAsia="Times New Roman" w:hAnsi="Times New Roman" w:cs="Times New Roman"/>
          <w:i/>
          <w:sz w:val="24"/>
          <w:szCs w:val="24"/>
        </w:rPr>
      </w:pPr>
      <w:r w:rsidRPr="009547B8">
        <w:rPr>
          <w:rFonts w:ascii="Times New Roman" w:eastAsia="Times New Roman" w:hAnsi="Times New Roman" w:cs="Times New Roman"/>
          <w:i/>
          <w:sz w:val="24"/>
          <w:szCs w:val="24"/>
        </w:rPr>
        <w:t>Source : Site internet du LORIA</w:t>
      </w:r>
      <w:r w:rsidR="00936660" w:rsidRPr="009547B8">
        <w:rPr>
          <w:rFonts w:ascii="Times New Roman" w:eastAsia="Times New Roman" w:hAnsi="Times New Roman" w:cs="Times New Roman"/>
          <w:i/>
          <w:sz w:val="24"/>
          <w:szCs w:val="24"/>
        </w:rPr>
        <w:t xml:space="preserve"> </w:t>
      </w:r>
      <w:hyperlink w:anchor="_Bibliographie" w:history="1">
        <w:r w:rsidR="00936660" w:rsidRPr="009547B8">
          <w:rPr>
            <w:rStyle w:val="Lienhypertexte"/>
            <w:rFonts w:ascii="Times New Roman" w:eastAsia="Times New Roman" w:hAnsi="Times New Roman" w:cs="Times New Roman"/>
            <w:iCs/>
            <w:sz w:val="24"/>
            <w:szCs w:val="24"/>
          </w:rPr>
          <w:t>[1]</w:t>
        </w:r>
      </w:hyperlink>
    </w:p>
    <w:p w14:paraId="506F2256" w14:textId="77777777" w:rsidR="005D4A63" w:rsidRPr="009547B8" w:rsidRDefault="005D4A63" w:rsidP="00BB1CA2">
      <w:pPr>
        <w:spacing w:line="360" w:lineRule="auto"/>
        <w:rPr>
          <w:rFonts w:ascii="Times New Roman" w:eastAsia="Times New Roman" w:hAnsi="Times New Roman" w:cs="Times New Roman"/>
          <w:i/>
          <w:sz w:val="24"/>
          <w:szCs w:val="24"/>
        </w:rPr>
      </w:pPr>
    </w:p>
    <w:p w14:paraId="52851A61" w14:textId="77777777" w:rsidR="005D4A63" w:rsidRPr="00D62AD7" w:rsidRDefault="00FC4BED" w:rsidP="00BB1CA2">
      <w:pPr>
        <w:pStyle w:val="Titre2"/>
        <w:spacing w:line="360" w:lineRule="auto"/>
        <w:rPr>
          <w:rFonts w:ascii="Times New Roman" w:eastAsia="Times New Roman" w:hAnsi="Times New Roman" w:cs="Times New Roman"/>
          <w:sz w:val="28"/>
          <w:szCs w:val="28"/>
        </w:rPr>
      </w:pPr>
      <w:bookmarkStart w:id="3" w:name="_Toc44270342"/>
      <w:r w:rsidRPr="00D62AD7">
        <w:rPr>
          <w:rFonts w:ascii="Times New Roman" w:eastAsia="Times New Roman" w:hAnsi="Times New Roman" w:cs="Times New Roman"/>
          <w:sz w:val="28"/>
          <w:szCs w:val="28"/>
        </w:rPr>
        <w:t>Présentation de l’équipe COAST</w:t>
      </w:r>
      <w:bookmarkEnd w:id="3"/>
    </w:p>
    <w:p w14:paraId="5751CC9C" w14:textId="77777777" w:rsidR="005D4A63" w:rsidRPr="009547B8" w:rsidRDefault="00FC4BED" w:rsidP="00BB1CA2">
      <w:pPr>
        <w:pBdr>
          <w:top w:val="nil"/>
          <w:left w:val="nil"/>
          <w:bottom w:val="nil"/>
          <w:right w:val="nil"/>
          <w:between w:val="nil"/>
        </w:pBdr>
        <w:spacing w:after="150" w:line="360" w:lineRule="auto"/>
        <w:jc w:val="both"/>
        <w:rPr>
          <w:rFonts w:ascii="Times New Roman" w:eastAsia="Times New Roman" w:hAnsi="Times New Roman" w:cs="Times New Roman"/>
          <w:color w:val="333333"/>
          <w:sz w:val="24"/>
          <w:szCs w:val="24"/>
        </w:rPr>
      </w:pPr>
      <w:r w:rsidRPr="009547B8">
        <w:rPr>
          <w:rFonts w:ascii="Times New Roman" w:eastAsia="Times New Roman" w:hAnsi="Times New Roman" w:cs="Times New Roman"/>
          <w:color w:val="333333"/>
          <w:sz w:val="24"/>
          <w:szCs w:val="24"/>
        </w:rPr>
        <w:t>L’équipe COAST s’intéresse au développement de services pour l’hébergement d’équipes et d’entreprises distribuées (ou virtuelles) sur Internet. Les services considérés incluent des services de partage d’objets, de communication, de gestion de tâches, de maintien d’une conscience de groupe, d’aide à la prise de décisions.</w:t>
      </w:r>
    </w:p>
    <w:p w14:paraId="7823608C" w14:textId="77777777" w:rsidR="005D4A63" w:rsidRPr="009547B8" w:rsidRDefault="00FC4BED" w:rsidP="00BB1CA2">
      <w:pPr>
        <w:pBdr>
          <w:top w:val="nil"/>
          <w:left w:val="nil"/>
          <w:bottom w:val="nil"/>
          <w:right w:val="nil"/>
          <w:between w:val="nil"/>
        </w:pBdr>
        <w:spacing w:after="150" w:line="360" w:lineRule="auto"/>
        <w:jc w:val="both"/>
        <w:rPr>
          <w:rFonts w:ascii="Times New Roman" w:eastAsia="Times New Roman" w:hAnsi="Times New Roman" w:cs="Times New Roman"/>
          <w:color w:val="333333"/>
          <w:sz w:val="24"/>
          <w:szCs w:val="24"/>
        </w:rPr>
      </w:pPr>
      <w:r w:rsidRPr="009547B8">
        <w:rPr>
          <w:rFonts w:ascii="Times New Roman" w:eastAsia="Times New Roman" w:hAnsi="Times New Roman" w:cs="Times New Roman"/>
          <w:color w:val="333333"/>
          <w:sz w:val="24"/>
          <w:szCs w:val="24"/>
        </w:rPr>
        <w:t xml:space="preserve">L’équipe s’intéresse plus particulièrement aux applications de </w:t>
      </w:r>
      <w:proofErr w:type="spellStart"/>
      <w:r w:rsidRPr="009547B8">
        <w:rPr>
          <w:rFonts w:ascii="Times New Roman" w:eastAsia="Times New Roman" w:hAnsi="Times New Roman" w:cs="Times New Roman"/>
          <w:color w:val="333333"/>
          <w:sz w:val="24"/>
          <w:szCs w:val="24"/>
        </w:rPr>
        <w:t>co-conception</w:t>
      </w:r>
      <w:proofErr w:type="spellEnd"/>
      <w:r w:rsidRPr="009547B8">
        <w:rPr>
          <w:rFonts w:ascii="Times New Roman" w:eastAsia="Times New Roman" w:hAnsi="Times New Roman" w:cs="Times New Roman"/>
          <w:color w:val="333333"/>
          <w:sz w:val="24"/>
          <w:szCs w:val="24"/>
        </w:rPr>
        <w:t xml:space="preserve"> et/ou de </w:t>
      </w:r>
      <w:proofErr w:type="spellStart"/>
      <w:r w:rsidRPr="009547B8">
        <w:rPr>
          <w:rFonts w:ascii="Times New Roman" w:eastAsia="Times New Roman" w:hAnsi="Times New Roman" w:cs="Times New Roman"/>
          <w:color w:val="333333"/>
          <w:sz w:val="24"/>
          <w:szCs w:val="24"/>
        </w:rPr>
        <w:t>co</w:t>
      </w:r>
      <w:proofErr w:type="spellEnd"/>
      <w:r w:rsidRPr="009547B8">
        <w:rPr>
          <w:rFonts w:ascii="Times New Roman" w:eastAsia="Times New Roman" w:hAnsi="Times New Roman" w:cs="Times New Roman"/>
          <w:color w:val="333333"/>
          <w:sz w:val="24"/>
          <w:szCs w:val="24"/>
        </w:rPr>
        <w:t>-ingénierie pour des domaines variés (Génie Logiciel, Architecture, Formation-Apprentissage).</w:t>
      </w:r>
    </w:p>
    <w:p w14:paraId="003BDFF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Ses axes thématiques sont les suivants :</w:t>
      </w:r>
    </w:p>
    <w:p w14:paraId="140A9E15" w14:textId="77777777" w:rsidR="005D4A63" w:rsidRPr="009547B8" w:rsidRDefault="00FC4BED" w:rsidP="00BB1CA2">
      <w:pPr>
        <w:numPr>
          <w:ilvl w:val="0"/>
          <w:numId w:val="1"/>
        </w:numPr>
        <w:spacing w:before="280" w:after="0" w:line="360" w:lineRule="auto"/>
        <w:jc w:val="both"/>
        <w:rPr>
          <w:rFonts w:ascii="Times New Roman" w:hAnsi="Times New Roman" w:cs="Times New Roman"/>
          <w:color w:val="333333"/>
          <w:sz w:val="24"/>
          <w:szCs w:val="24"/>
        </w:rPr>
      </w:pPr>
      <w:r w:rsidRPr="009547B8">
        <w:rPr>
          <w:rFonts w:ascii="Times New Roman" w:eastAsia="Times New Roman" w:hAnsi="Times New Roman" w:cs="Times New Roman"/>
          <w:color w:val="333333"/>
          <w:sz w:val="24"/>
          <w:szCs w:val="24"/>
        </w:rPr>
        <w:t>Systèmes collaboratifs distribués</w:t>
      </w:r>
    </w:p>
    <w:p w14:paraId="765F3F54" w14:textId="77777777" w:rsidR="005D4A63" w:rsidRPr="009547B8" w:rsidRDefault="00FC4BED" w:rsidP="00BB1CA2">
      <w:pPr>
        <w:numPr>
          <w:ilvl w:val="0"/>
          <w:numId w:val="1"/>
        </w:numPr>
        <w:spacing w:after="0" w:line="360" w:lineRule="auto"/>
        <w:jc w:val="both"/>
        <w:rPr>
          <w:rFonts w:ascii="Times New Roman" w:hAnsi="Times New Roman" w:cs="Times New Roman"/>
          <w:color w:val="333333"/>
          <w:sz w:val="24"/>
          <w:szCs w:val="24"/>
        </w:rPr>
      </w:pPr>
      <w:r w:rsidRPr="009547B8">
        <w:rPr>
          <w:rFonts w:ascii="Times New Roman" w:eastAsia="Times New Roman" w:hAnsi="Times New Roman" w:cs="Times New Roman"/>
          <w:color w:val="333333"/>
          <w:sz w:val="24"/>
          <w:szCs w:val="24"/>
        </w:rPr>
        <w:t>Gestion des processus “business” et service informatique</w:t>
      </w:r>
    </w:p>
    <w:p w14:paraId="3F0D6E76" w14:textId="77777777" w:rsidR="005D4A63" w:rsidRPr="009547B8" w:rsidRDefault="00FC4BED" w:rsidP="00BB1CA2">
      <w:pPr>
        <w:numPr>
          <w:ilvl w:val="0"/>
          <w:numId w:val="1"/>
        </w:numPr>
        <w:spacing w:after="280" w:line="360" w:lineRule="auto"/>
        <w:jc w:val="both"/>
        <w:rPr>
          <w:rFonts w:ascii="Times New Roman" w:hAnsi="Times New Roman" w:cs="Times New Roman"/>
          <w:color w:val="333333"/>
          <w:sz w:val="24"/>
          <w:szCs w:val="24"/>
        </w:rPr>
      </w:pPr>
      <w:r w:rsidRPr="009547B8">
        <w:rPr>
          <w:rFonts w:ascii="Times New Roman" w:eastAsia="Times New Roman" w:hAnsi="Times New Roman" w:cs="Times New Roman"/>
          <w:color w:val="333333"/>
          <w:sz w:val="24"/>
          <w:szCs w:val="24"/>
        </w:rPr>
        <w:t>Interopérabilité et modélisation d’entreprise</w:t>
      </w:r>
    </w:p>
    <w:p w14:paraId="1737E434" w14:textId="4EEB773A" w:rsidR="005D4A63" w:rsidRPr="009547B8" w:rsidRDefault="00FC4BED" w:rsidP="00D75951">
      <w:pPr>
        <w:spacing w:before="280" w:after="280"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L’équipe COAST est composée d’une chargée de recherche, de huit membres de facultés (professeurs ou maîtres de conférences), de 8 étudiants en thèse, d’un ATER et de trois assistantes administratives.</w:t>
      </w:r>
    </w:p>
    <w:p w14:paraId="563A6E63" w14:textId="77777777" w:rsidR="005D4A63" w:rsidRPr="00D62AD7" w:rsidRDefault="00FC4BED" w:rsidP="00BB1CA2">
      <w:pPr>
        <w:pStyle w:val="Titre2"/>
        <w:spacing w:line="360" w:lineRule="auto"/>
        <w:rPr>
          <w:rFonts w:ascii="Times New Roman" w:eastAsia="Times New Roman" w:hAnsi="Times New Roman" w:cs="Times New Roman"/>
          <w:sz w:val="28"/>
          <w:szCs w:val="28"/>
        </w:rPr>
      </w:pPr>
      <w:bookmarkStart w:id="4" w:name="_Toc44270343"/>
      <w:r w:rsidRPr="00D62AD7">
        <w:rPr>
          <w:rFonts w:ascii="Times New Roman" w:eastAsia="Times New Roman" w:hAnsi="Times New Roman" w:cs="Times New Roman"/>
          <w:sz w:val="28"/>
          <w:szCs w:val="28"/>
        </w:rPr>
        <w:lastRenderedPageBreak/>
        <w:t>Cadre de travail</w:t>
      </w:r>
      <w:bookmarkEnd w:id="4"/>
    </w:p>
    <w:p w14:paraId="1AA9C174" w14:textId="67713B66" w:rsidR="005D4A63" w:rsidRPr="009547B8" w:rsidRDefault="00FC4BED" w:rsidP="00BB1CA2">
      <w:pPr>
        <w:spacing w:line="360" w:lineRule="auto"/>
        <w:jc w:val="both"/>
        <w:rPr>
          <w:rFonts w:ascii="Times New Roman" w:eastAsia="Times New Roman" w:hAnsi="Times New Roman" w:cs="Times New Roman"/>
          <w:i/>
          <w:sz w:val="24"/>
          <w:szCs w:val="24"/>
        </w:rPr>
      </w:pPr>
      <w:commentRangeStart w:id="5"/>
      <w:r w:rsidRPr="009547B8">
        <w:rPr>
          <w:rFonts w:ascii="Times New Roman" w:eastAsia="Times New Roman" w:hAnsi="Times New Roman" w:cs="Times New Roman"/>
          <w:sz w:val="24"/>
          <w:szCs w:val="24"/>
        </w:rPr>
        <w:t xml:space="preserve">En raison des circonstances sanitaires lors de la réalisation du stage, celui-ci s’est déroulé uniquement en télétravail. J’ai travaillé depuis mon ordinateur personnel sur une session Ubuntu comme demandé par mon tuteur. </w:t>
      </w:r>
      <w:r w:rsidR="00E92770" w:rsidRPr="009547B8">
        <w:rPr>
          <w:rFonts w:ascii="Times New Roman" w:eastAsia="Times New Roman" w:hAnsi="Times New Roman" w:cs="Times New Roman"/>
          <w:sz w:val="24"/>
          <w:szCs w:val="24"/>
        </w:rPr>
        <w:t>Pour le travail à distance, un serveur discord à</w:t>
      </w:r>
      <w:r w:rsidR="00890D01" w:rsidRPr="009547B8">
        <w:rPr>
          <w:rFonts w:ascii="Times New Roman" w:eastAsia="Times New Roman" w:hAnsi="Times New Roman" w:cs="Times New Roman"/>
          <w:sz w:val="24"/>
          <w:szCs w:val="24"/>
        </w:rPr>
        <w:t xml:space="preserve"> </w:t>
      </w:r>
      <w:r w:rsidR="00E92770" w:rsidRPr="009547B8">
        <w:rPr>
          <w:rFonts w:ascii="Times New Roman" w:eastAsia="Times New Roman" w:hAnsi="Times New Roman" w:cs="Times New Roman"/>
          <w:sz w:val="24"/>
          <w:szCs w:val="24"/>
        </w:rPr>
        <w:t>été créé spécifiquement pour l’équipe COAST</w:t>
      </w:r>
      <w:r w:rsidR="00E462B7" w:rsidRPr="009547B8">
        <w:rPr>
          <w:rFonts w:ascii="Times New Roman" w:eastAsia="Times New Roman" w:hAnsi="Times New Roman" w:cs="Times New Roman"/>
          <w:sz w:val="24"/>
          <w:szCs w:val="24"/>
        </w:rPr>
        <w:t>.</w:t>
      </w:r>
      <w:r w:rsidR="00890D01" w:rsidRPr="009547B8">
        <w:rPr>
          <w:rFonts w:ascii="Times New Roman" w:eastAsia="Times New Roman" w:hAnsi="Times New Roman" w:cs="Times New Roman"/>
          <w:sz w:val="24"/>
          <w:szCs w:val="24"/>
        </w:rPr>
        <w:t xml:space="preserve"> </w:t>
      </w:r>
      <w:r w:rsidR="00E462B7" w:rsidRPr="009547B8">
        <w:rPr>
          <w:rFonts w:ascii="Times New Roman" w:eastAsia="Times New Roman" w:hAnsi="Times New Roman" w:cs="Times New Roman"/>
          <w:sz w:val="24"/>
          <w:szCs w:val="24"/>
        </w:rPr>
        <w:t>J</w:t>
      </w:r>
      <w:r w:rsidR="00890D01" w:rsidRPr="009547B8">
        <w:rPr>
          <w:rFonts w:ascii="Times New Roman" w:eastAsia="Times New Roman" w:hAnsi="Times New Roman" w:cs="Times New Roman"/>
          <w:sz w:val="24"/>
          <w:szCs w:val="24"/>
        </w:rPr>
        <w:t>’ai eu des réunions informelles avec mes tuteurs sur celui-ci de manière quasi-hebdomadaire</w:t>
      </w:r>
      <w:r w:rsidR="00E92770" w:rsidRPr="009547B8">
        <w:rPr>
          <w:rFonts w:ascii="Times New Roman" w:eastAsia="Times New Roman" w:hAnsi="Times New Roman" w:cs="Times New Roman"/>
          <w:sz w:val="24"/>
          <w:szCs w:val="24"/>
        </w:rPr>
        <w:t>.</w:t>
      </w:r>
      <w:r w:rsidR="00C8198A" w:rsidRPr="009547B8">
        <w:rPr>
          <w:rFonts w:ascii="Times New Roman" w:eastAsia="Times New Roman" w:hAnsi="Times New Roman" w:cs="Times New Roman"/>
          <w:sz w:val="24"/>
          <w:szCs w:val="24"/>
        </w:rPr>
        <w:t xml:space="preserve"> J’ai également participé aux réunions d’équipe hebdomadaires chaque vendredi.</w:t>
      </w:r>
      <w:r w:rsidR="006B1E60"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J’ai donc eu la chance de pouvoir travailler dans des conditions favorables tant au niveau du matériel que de </w:t>
      </w:r>
      <w:r w:rsidRPr="009547B8">
        <w:rPr>
          <w:rFonts w:ascii="Times New Roman" w:eastAsia="Times New Roman" w:hAnsi="Times New Roman" w:cs="Times New Roman"/>
          <w:sz w:val="24"/>
          <w:szCs w:val="24"/>
          <w:rPrChange w:id="6" w:author="Matthieu NICOLAS" w:date="2020-06-26T13:49:00Z">
            <w:rPr>
              <w:rFonts w:ascii="Times New Roman" w:eastAsia="Times New Roman" w:hAnsi="Times New Roman" w:cs="Times New Roman"/>
              <w:i/>
              <w:sz w:val="24"/>
              <w:szCs w:val="24"/>
            </w:rPr>
          </w:rPrChange>
        </w:rPr>
        <w:t>l</w:t>
      </w:r>
      <w:r w:rsidRPr="009547B8">
        <w:rPr>
          <w:rFonts w:ascii="Times New Roman" w:eastAsia="Times New Roman" w:hAnsi="Times New Roman" w:cs="Times New Roman"/>
          <w:sz w:val="24"/>
          <w:szCs w:val="24"/>
        </w:rPr>
        <w:t>’atmosphère de travail même si je n’ai pas pu me rendre au laboratoire.</w:t>
      </w:r>
      <w:commentRangeEnd w:id="5"/>
      <w:r w:rsidRPr="009547B8">
        <w:rPr>
          <w:rFonts w:ascii="Times New Roman" w:hAnsi="Times New Roman" w:cs="Times New Roman"/>
          <w:sz w:val="24"/>
          <w:szCs w:val="24"/>
        </w:rPr>
        <w:commentReference w:id="5"/>
      </w:r>
    </w:p>
    <w:p w14:paraId="7D6F51C8" w14:textId="3CB60E6B"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Pour la réalisation du code, j’ai utilisé le logiciel « </w:t>
      </w:r>
      <w:proofErr w:type="spellStart"/>
      <w:r w:rsidRPr="009547B8">
        <w:rPr>
          <w:rFonts w:ascii="Times New Roman" w:eastAsia="Times New Roman" w:hAnsi="Times New Roman" w:cs="Times New Roman"/>
          <w:sz w:val="24"/>
          <w:szCs w:val="24"/>
        </w:rPr>
        <w:t>visual</w:t>
      </w:r>
      <w:proofErr w:type="spellEnd"/>
      <w:r w:rsidRPr="009547B8">
        <w:rPr>
          <w:rFonts w:ascii="Times New Roman" w:eastAsia="Times New Roman" w:hAnsi="Times New Roman" w:cs="Times New Roman"/>
          <w:sz w:val="24"/>
          <w:szCs w:val="24"/>
        </w:rPr>
        <w:t xml:space="preserve"> studio code » et </w:t>
      </w:r>
      <w:commentRangeStart w:id="7"/>
      <w:r w:rsidRPr="009547B8">
        <w:rPr>
          <w:rFonts w:ascii="Times New Roman" w:eastAsia="Times New Roman" w:hAnsi="Times New Roman" w:cs="Times New Roman"/>
          <w:sz w:val="24"/>
          <w:szCs w:val="24"/>
        </w:rPr>
        <w:t xml:space="preserve">tout mon travail a été placé sur un dépôt git </w:t>
      </w:r>
      <w:hyperlink w:anchor="_Bibliographie" w:history="1">
        <w:r w:rsidR="00E32728" w:rsidRPr="009547B8">
          <w:rPr>
            <w:rStyle w:val="Lienhypertexte"/>
            <w:rFonts w:ascii="Times New Roman" w:eastAsia="Times New Roman" w:hAnsi="Times New Roman" w:cs="Times New Roman"/>
            <w:sz w:val="24"/>
            <w:szCs w:val="24"/>
          </w:rPr>
          <w:t>[2]</w:t>
        </w:r>
      </w:hyperlink>
      <w:r w:rsidR="005265D2"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pour permettre à mon tuteur de suivre mon travail facilement.</w:t>
      </w:r>
      <w:commentRangeEnd w:id="7"/>
      <w:r w:rsidRPr="009547B8">
        <w:rPr>
          <w:rFonts w:ascii="Times New Roman" w:hAnsi="Times New Roman" w:cs="Times New Roman"/>
          <w:sz w:val="24"/>
          <w:szCs w:val="24"/>
        </w:rPr>
        <w:commentReference w:id="7"/>
      </w:r>
    </w:p>
    <w:p w14:paraId="32A17346"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6D00397" w14:textId="5C7BFB20" w:rsidR="005D4A63" w:rsidRPr="009547B8" w:rsidRDefault="00FC4BED" w:rsidP="00BB1CA2">
      <w:pPr>
        <w:spacing w:line="360" w:lineRule="auto"/>
        <w:jc w:val="both"/>
        <w:rPr>
          <w:rFonts w:ascii="Times New Roman" w:eastAsia="Times New Roman" w:hAnsi="Times New Roman" w:cs="Times New Roman"/>
          <w:color w:val="538135"/>
          <w:sz w:val="24"/>
          <w:szCs w:val="24"/>
        </w:rPr>
      </w:pPr>
      <w:r w:rsidRPr="009547B8">
        <w:rPr>
          <w:rFonts w:ascii="Times New Roman" w:eastAsia="Times New Roman" w:hAnsi="Times New Roman" w:cs="Times New Roman"/>
          <w:sz w:val="24"/>
          <w:szCs w:val="24"/>
        </w:rPr>
        <w:t>L’objectif de mon stage a été d’ajouter une fonctionnalité au logiciel MUTE qui consiste à suivre les collaborateurs connectés à l’application. On reviendra plus en détail sur le sujet dès le début de la prochaine partie. Je donnerai ensuite quelques explications théoriques nécessaires avant de passer en revue chacune des 3 phases du stage chronologiquement.</w:t>
      </w:r>
      <w:r w:rsidRPr="009547B8">
        <w:rPr>
          <w:rFonts w:ascii="Times New Roman" w:hAnsi="Times New Roman" w:cs="Times New Roman"/>
          <w:sz w:val="24"/>
          <w:szCs w:val="24"/>
        </w:rPr>
        <w:br w:type="page"/>
      </w:r>
    </w:p>
    <w:p w14:paraId="2526BCC8" w14:textId="07B82247" w:rsidR="005D4A63" w:rsidRPr="00D62AD7" w:rsidRDefault="00FC4BED" w:rsidP="00BB1CA2">
      <w:pPr>
        <w:pStyle w:val="Titre1"/>
        <w:spacing w:line="360" w:lineRule="auto"/>
        <w:jc w:val="center"/>
        <w:rPr>
          <w:rFonts w:ascii="Times New Roman" w:eastAsia="Times New Roman" w:hAnsi="Times New Roman" w:cs="Times New Roman"/>
        </w:rPr>
      </w:pPr>
      <w:bookmarkStart w:id="8" w:name="_Toc44270344"/>
      <w:commentRangeStart w:id="9"/>
      <w:r w:rsidRPr="00D62AD7">
        <w:rPr>
          <w:rFonts w:ascii="Times New Roman" w:eastAsia="Times New Roman" w:hAnsi="Times New Roman" w:cs="Times New Roman"/>
        </w:rPr>
        <w:lastRenderedPageBreak/>
        <w:t>Contexte</w:t>
      </w:r>
      <w:commentRangeEnd w:id="9"/>
      <w:r w:rsidRPr="00D62AD7">
        <w:rPr>
          <w:rFonts w:ascii="Times New Roman" w:hAnsi="Times New Roman" w:cs="Times New Roman"/>
        </w:rPr>
        <w:commentReference w:id="9"/>
      </w:r>
      <w:bookmarkEnd w:id="8"/>
    </w:p>
    <w:p w14:paraId="1CCE9A99" w14:textId="72CBABE2" w:rsidR="000B63BD" w:rsidRPr="009547B8" w:rsidRDefault="000B63BD" w:rsidP="000B63BD">
      <w:pPr>
        <w:rPr>
          <w:rFonts w:ascii="Times New Roman" w:hAnsi="Times New Roman" w:cs="Times New Roman"/>
          <w:sz w:val="24"/>
          <w:szCs w:val="24"/>
        </w:rPr>
      </w:pPr>
      <w:r w:rsidRPr="009547B8">
        <w:rPr>
          <w:rFonts w:ascii="Times New Roman" w:hAnsi="Times New Roman" w:cs="Times New Roman"/>
          <w:sz w:val="24"/>
          <w:szCs w:val="24"/>
        </w:rPr>
        <w:t xml:space="preserve">Avant de développer le contenu du stage, il est nécessaire de parler de MUTE et </w:t>
      </w:r>
      <w:r w:rsidR="00CB1532" w:rsidRPr="009547B8">
        <w:rPr>
          <w:rFonts w:ascii="Times New Roman" w:hAnsi="Times New Roman" w:cs="Times New Roman"/>
          <w:sz w:val="24"/>
          <w:szCs w:val="24"/>
        </w:rPr>
        <w:t>du suivi des clients dans un système distribués.</w:t>
      </w:r>
    </w:p>
    <w:p w14:paraId="3E07BA09" w14:textId="712B14EC" w:rsidR="000B63BD" w:rsidRPr="009547B8" w:rsidRDefault="000B63BD" w:rsidP="000B63BD">
      <w:pPr>
        <w:rPr>
          <w:rFonts w:ascii="Times New Roman" w:hAnsi="Times New Roman" w:cs="Times New Roman"/>
          <w:sz w:val="24"/>
          <w:szCs w:val="24"/>
        </w:rPr>
      </w:pPr>
      <w:r w:rsidRPr="009547B8">
        <w:rPr>
          <w:rFonts w:ascii="Times New Roman" w:hAnsi="Times New Roman" w:cs="Times New Roman"/>
          <w:sz w:val="24"/>
          <w:szCs w:val="24"/>
        </w:rPr>
        <w:t xml:space="preserve"> </w:t>
      </w:r>
    </w:p>
    <w:p w14:paraId="5A25011F"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0" w:name="_Toc44270345"/>
      <w:commentRangeStart w:id="11"/>
      <w:r w:rsidRPr="00D62AD7">
        <w:rPr>
          <w:rFonts w:ascii="Times New Roman" w:eastAsia="Times New Roman" w:hAnsi="Times New Roman" w:cs="Times New Roman"/>
          <w:sz w:val="28"/>
          <w:szCs w:val="28"/>
        </w:rPr>
        <w:t>MUTE</w:t>
      </w:r>
      <w:commentRangeEnd w:id="11"/>
      <w:r w:rsidRPr="00D62AD7">
        <w:rPr>
          <w:rFonts w:ascii="Times New Roman" w:hAnsi="Times New Roman" w:cs="Times New Roman"/>
          <w:sz w:val="28"/>
          <w:szCs w:val="28"/>
        </w:rPr>
        <w:commentReference w:id="11"/>
      </w:r>
      <w:bookmarkEnd w:id="10"/>
    </w:p>
    <w:p w14:paraId="7E5C1789" w14:textId="678EF63B" w:rsidR="000E06E5"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MUTE (Multi-</w:t>
      </w:r>
      <w:proofErr w:type="spellStart"/>
      <w:r w:rsidRPr="009547B8">
        <w:rPr>
          <w:rFonts w:ascii="Times New Roman" w:eastAsia="Times New Roman" w:hAnsi="Times New Roman" w:cs="Times New Roman"/>
          <w:sz w:val="24"/>
          <w:szCs w:val="24"/>
        </w:rPr>
        <w:t>Users</w:t>
      </w:r>
      <w:proofErr w:type="spellEnd"/>
      <w:r w:rsidRPr="009547B8">
        <w:rPr>
          <w:rFonts w:ascii="Times New Roman" w:eastAsia="Times New Roman" w:hAnsi="Times New Roman" w:cs="Times New Roman"/>
          <w:sz w:val="24"/>
          <w:szCs w:val="24"/>
        </w:rPr>
        <w:t xml:space="preserve"> </w:t>
      </w:r>
      <w:proofErr w:type="spellStart"/>
      <w:r w:rsidRPr="009547B8">
        <w:rPr>
          <w:rFonts w:ascii="Times New Roman" w:eastAsia="Times New Roman" w:hAnsi="Times New Roman" w:cs="Times New Roman"/>
          <w:sz w:val="24"/>
          <w:szCs w:val="24"/>
        </w:rPr>
        <w:t>Text</w:t>
      </w:r>
      <w:proofErr w:type="spellEnd"/>
      <w:r w:rsidRPr="009547B8">
        <w:rPr>
          <w:rFonts w:ascii="Times New Roman" w:eastAsia="Times New Roman" w:hAnsi="Times New Roman" w:cs="Times New Roman"/>
          <w:sz w:val="24"/>
          <w:szCs w:val="24"/>
        </w:rPr>
        <w:t xml:space="preserve"> Editing)</w:t>
      </w:r>
      <w:r w:rsidR="008A33A0" w:rsidRPr="009547B8">
        <w:rPr>
          <w:rFonts w:ascii="Times New Roman" w:eastAsia="Times New Roman" w:hAnsi="Times New Roman" w:cs="Times New Roman"/>
          <w:sz w:val="24"/>
          <w:szCs w:val="24"/>
        </w:rPr>
        <w:t xml:space="preserve"> </w:t>
      </w:r>
      <w:hyperlink w:anchor="_Bibliographie" w:history="1">
        <w:r w:rsidR="008A33A0" w:rsidRPr="009547B8">
          <w:rPr>
            <w:rStyle w:val="Lienhypertexte"/>
            <w:rFonts w:ascii="Times New Roman" w:eastAsia="Times New Roman" w:hAnsi="Times New Roman" w:cs="Times New Roman"/>
            <w:sz w:val="24"/>
            <w:szCs w:val="24"/>
          </w:rPr>
          <w:t>[3]</w:t>
        </w:r>
      </w:hyperlink>
      <w:r w:rsidRPr="009547B8">
        <w:rPr>
          <w:rFonts w:ascii="Times New Roman" w:eastAsia="Times New Roman" w:hAnsi="Times New Roman" w:cs="Times New Roman"/>
          <w:sz w:val="24"/>
          <w:szCs w:val="24"/>
        </w:rPr>
        <w:t xml:space="preserve"> est un logiciel de recherche qui a été développé par l’équipe COAST. </w:t>
      </w:r>
      <w:ins w:id="12" w:author="Victorien Elvinger" w:date="2020-06-25T16:22:00Z">
        <w:r w:rsidRPr="009547B8">
          <w:rPr>
            <w:rFonts w:ascii="Times New Roman" w:eastAsia="Times New Roman" w:hAnsi="Times New Roman" w:cs="Times New Roman"/>
            <w:sz w:val="24"/>
            <w:szCs w:val="24"/>
          </w:rPr>
          <w:t>Il s’agit d’</w:t>
        </w:r>
      </w:ins>
      <w:del w:id="13" w:author="Victorien Elvinger" w:date="2020-06-25T16:22:00Z">
        <w:r w:rsidRPr="009547B8">
          <w:rPr>
            <w:rFonts w:ascii="Times New Roman" w:eastAsia="Times New Roman" w:hAnsi="Times New Roman" w:cs="Times New Roman"/>
            <w:sz w:val="24"/>
            <w:szCs w:val="24"/>
          </w:rPr>
          <w:delText xml:space="preserve">C’est </w:delText>
        </w:r>
      </w:del>
      <w:r w:rsidRPr="009547B8">
        <w:rPr>
          <w:rFonts w:ascii="Times New Roman" w:eastAsia="Times New Roman" w:hAnsi="Times New Roman" w:cs="Times New Roman"/>
          <w:sz w:val="24"/>
          <w:szCs w:val="24"/>
        </w:rPr>
        <w:t xml:space="preserve">une application web qui, comme son nom l’indique, permet à plusieurs utilisateurs d’éditer un même document </w:t>
      </w:r>
      <w:ins w:id="14" w:author="Victorien Elvinger" w:date="2020-06-25T16:22:00Z">
        <w:r w:rsidRPr="009547B8">
          <w:rPr>
            <w:rFonts w:ascii="Times New Roman" w:eastAsia="Times New Roman" w:hAnsi="Times New Roman" w:cs="Times New Roman"/>
            <w:sz w:val="24"/>
            <w:szCs w:val="24"/>
          </w:rPr>
          <w:t>textuel</w:t>
        </w:r>
      </w:ins>
      <w:del w:id="15" w:author="Victorien Elvinger" w:date="2020-06-25T16:22:00Z">
        <w:r w:rsidRPr="009547B8">
          <w:rPr>
            <w:rFonts w:ascii="Times New Roman" w:eastAsia="Times New Roman" w:hAnsi="Times New Roman" w:cs="Times New Roman"/>
            <w:sz w:val="24"/>
            <w:szCs w:val="24"/>
          </w:rPr>
          <w:delText>texte</w:delText>
        </w:r>
      </w:del>
      <w:r w:rsidRPr="009547B8">
        <w:rPr>
          <w:rFonts w:ascii="Times New Roman" w:eastAsia="Times New Roman" w:hAnsi="Times New Roman" w:cs="Times New Roman"/>
          <w:sz w:val="24"/>
          <w:szCs w:val="24"/>
        </w:rPr>
        <w:t xml:space="preserve"> depuis un navigateur</w:t>
      </w:r>
      <w:ins w:id="16" w:author="Victorien Elvinger" w:date="2020-06-25T16:22:00Z">
        <w:r w:rsidRPr="009547B8">
          <w:rPr>
            <w:rFonts w:ascii="Times New Roman" w:eastAsia="Times New Roman" w:hAnsi="Times New Roman" w:cs="Times New Roman"/>
            <w:sz w:val="24"/>
            <w:szCs w:val="24"/>
          </w:rPr>
          <w:t xml:space="preserve"> web</w:t>
        </w:r>
      </w:ins>
      <w:r w:rsidRPr="009547B8">
        <w:rPr>
          <w:rFonts w:ascii="Times New Roman" w:eastAsia="Times New Roman" w:hAnsi="Times New Roman" w:cs="Times New Roman"/>
          <w:sz w:val="24"/>
          <w:szCs w:val="24"/>
        </w:rPr>
        <w:t xml:space="preserve">. Pour </w:t>
      </w:r>
      <w:ins w:id="17" w:author="Victorien Elvinger" w:date="2020-06-25T16:22:00Z">
        <w:r w:rsidRPr="009547B8">
          <w:rPr>
            <w:rFonts w:ascii="Times New Roman" w:eastAsia="Times New Roman" w:hAnsi="Times New Roman" w:cs="Times New Roman"/>
            <w:sz w:val="24"/>
            <w:szCs w:val="24"/>
          </w:rPr>
          <w:t>ce faire</w:t>
        </w:r>
      </w:ins>
      <w:del w:id="18" w:author="Victorien Elvinger" w:date="2020-06-25T16:22:00Z">
        <w:r w:rsidRPr="009547B8">
          <w:rPr>
            <w:rFonts w:ascii="Times New Roman" w:eastAsia="Times New Roman" w:hAnsi="Times New Roman" w:cs="Times New Roman"/>
            <w:sz w:val="24"/>
            <w:szCs w:val="24"/>
          </w:rPr>
          <w:delText>cela</w:delText>
        </w:r>
      </w:del>
      <w:r w:rsidRPr="009547B8">
        <w:rPr>
          <w:rFonts w:ascii="Times New Roman" w:eastAsia="Times New Roman" w:hAnsi="Times New Roman" w:cs="Times New Roman"/>
          <w:sz w:val="24"/>
          <w:szCs w:val="24"/>
        </w:rPr>
        <w:t xml:space="preserve">, </w:t>
      </w:r>
      <w:del w:id="19" w:author="Victorien Elvinger" w:date="2020-06-25T16:22:00Z">
        <w:r w:rsidRPr="009547B8">
          <w:rPr>
            <w:rFonts w:ascii="Times New Roman" w:eastAsia="Times New Roman" w:hAnsi="Times New Roman" w:cs="Times New Roman"/>
            <w:sz w:val="24"/>
            <w:szCs w:val="24"/>
          </w:rPr>
          <w:delText xml:space="preserve">tous </w:delText>
        </w:r>
      </w:del>
      <w:r w:rsidRPr="009547B8">
        <w:rPr>
          <w:rFonts w:ascii="Times New Roman" w:eastAsia="Times New Roman" w:hAnsi="Times New Roman" w:cs="Times New Roman"/>
          <w:sz w:val="24"/>
          <w:szCs w:val="24"/>
        </w:rPr>
        <w:t>les utilisateurs sont connectés en pair</w:t>
      </w:r>
      <w:ins w:id="20" w:author="Victorien Elvinger" w:date="2020-06-25T16:23:00Z">
        <w:r w:rsidRPr="009547B8">
          <w:rPr>
            <w:rFonts w:ascii="Times New Roman" w:eastAsia="Times New Roman" w:hAnsi="Times New Roman" w:cs="Times New Roman"/>
            <w:sz w:val="24"/>
            <w:szCs w:val="24"/>
          </w:rPr>
          <w:t>-</w:t>
        </w:r>
      </w:ins>
      <w:del w:id="21" w:author="Victorien Elvinger" w:date="2020-06-25T16:23:00Z">
        <w:r w:rsidRPr="009547B8">
          <w:rPr>
            <w:rFonts w:ascii="Times New Roman" w:eastAsia="Times New Roman" w:hAnsi="Times New Roman" w:cs="Times New Roman"/>
            <w:sz w:val="24"/>
            <w:szCs w:val="24"/>
          </w:rPr>
          <w:delText xml:space="preserve"> </w:delText>
        </w:r>
      </w:del>
      <w:ins w:id="22" w:author="Victorien Elvinger" w:date="2020-06-25T16:23:00Z">
        <w:del w:id="23" w:author="Victorien Elvinger" w:date="2020-06-25T16:23:00Z">
          <w:r w:rsidRPr="009547B8">
            <w:rPr>
              <w:rFonts w:ascii="Times New Roman" w:eastAsia="Times New Roman" w:hAnsi="Times New Roman" w:cs="Times New Roman"/>
              <w:sz w:val="24"/>
              <w:szCs w:val="24"/>
            </w:rPr>
            <w:delText>à-</w:delText>
          </w:r>
        </w:del>
      </w:ins>
      <w:del w:id="24" w:author="Victorien Elvinger" w:date="2020-06-25T16:23:00Z">
        <w:r w:rsidRPr="009547B8">
          <w:rPr>
            <w:rFonts w:ascii="Times New Roman" w:eastAsia="Times New Roman" w:hAnsi="Times New Roman" w:cs="Times New Roman"/>
            <w:sz w:val="24"/>
            <w:szCs w:val="24"/>
          </w:rPr>
          <w:delText xml:space="preserve">à </w:delText>
        </w:r>
      </w:del>
      <w:r w:rsidRPr="009547B8">
        <w:rPr>
          <w:rFonts w:ascii="Times New Roman" w:eastAsia="Times New Roman" w:hAnsi="Times New Roman" w:cs="Times New Roman"/>
          <w:sz w:val="24"/>
          <w:szCs w:val="24"/>
        </w:rPr>
        <w:t xml:space="preserve">pair, MUTE </w:t>
      </w:r>
      <w:commentRangeStart w:id="25"/>
      <w:del w:id="26" w:author="Matthieu NICOLAS" w:date="2020-06-26T14:12:00Z">
        <w:r w:rsidRPr="009547B8">
          <w:rPr>
            <w:rFonts w:ascii="Times New Roman" w:eastAsia="Times New Roman" w:hAnsi="Times New Roman" w:cs="Times New Roman"/>
            <w:sz w:val="24"/>
            <w:szCs w:val="24"/>
          </w:rPr>
          <w:delText>rentre</w:delText>
        </w:r>
        <w:commentRangeEnd w:id="25"/>
        <w:r w:rsidRPr="009547B8">
          <w:rPr>
            <w:rFonts w:ascii="Times New Roman" w:hAnsi="Times New Roman" w:cs="Times New Roman"/>
            <w:sz w:val="24"/>
            <w:szCs w:val="24"/>
          </w:rPr>
          <w:commentReference w:id="25"/>
        </w:r>
        <w:r w:rsidRPr="009547B8">
          <w:rPr>
            <w:rFonts w:ascii="Times New Roman" w:eastAsia="Times New Roman" w:hAnsi="Times New Roman" w:cs="Times New Roman"/>
            <w:sz w:val="24"/>
            <w:szCs w:val="24"/>
          </w:rPr>
          <w:delText xml:space="preserve"> donc dans le </w:delText>
        </w:r>
      </w:del>
      <w:ins w:id="27" w:author="Matthieu NICOLAS" w:date="2020-06-26T14:12:00Z">
        <w:r w:rsidRPr="009547B8">
          <w:rPr>
            <w:rFonts w:ascii="Times New Roman" w:eastAsia="Times New Roman" w:hAnsi="Times New Roman" w:cs="Times New Roman"/>
            <w:sz w:val="24"/>
            <w:szCs w:val="24"/>
          </w:rPr>
          <w:t xml:space="preserve">appartient au </w:t>
        </w:r>
      </w:ins>
      <w:r w:rsidRPr="009547B8">
        <w:rPr>
          <w:rFonts w:ascii="Times New Roman" w:eastAsia="Times New Roman" w:hAnsi="Times New Roman" w:cs="Times New Roman"/>
          <w:sz w:val="24"/>
          <w:szCs w:val="24"/>
        </w:rPr>
        <w:t xml:space="preserve">domaine des “systèmes distribués”. </w:t>
      </w:r>
      <w:r w:rsidR="003D6C92" w:rsidRPr="009547B8">
        <w:rPr>
          <w:rFonts w:ascii="Times New Roman" w:eastAsia="Times New Roman" w:hAnsi="Times New Roman" w:cs="Times New Roman"/>
          <w:sz w:val="24"/>
          <w:szCs w:val="24"/>
        </w:rPr>
        <w:t>Pour expliquer le fonctionnement de MUTE, on peut parler de 3 couches principales</w:t>
      </w:r>
      <w:r w:rsidR="000E06E5" w:rsidRPr="009547B8">
        <w:rPr>
          <w:rFonts w:ascii="Times New Roman" w:eastAsia="Times New Roman" w:hAnsi="Times New Roman" w:cs="Times New Roman"/>
          <w:sz w:val="24"/>
          <w:szCs w:val="24"/>
        </w:rPr>
        <w:t> :</w:t>
      </w:r>
    </w:p>
    <w:p w14:paraId="540CE948" w14:textId="60A3944C" w:rsidR="000E06E5" w:rsidRPr="009547B8" w:rsidRDefault="000E06E5" w:rsidP="000E06E5">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ab/>
        <w:t>- Couche réseau :</w:t>
      </w:r>
      <w:r w:rsidR="00B50C57" w:rsidRPr="009547B8">
        <w:rPr>
          <w:rFonts w:ascii="Times New Roman" w:eastAsia="Times New Roman" w:hAnsi="Times New Roman" w:cs="Times New Roman"/>
          <w:sz w:val="24"/>
          <w:szCs w:val="24"/>
        </w:rPr>
        <w:t xml:space="preserve"> </w:t>
      </w:r>
      <w:r w:rsidR="00813ED7" w:rsidRPr="009547B8">
        <w:rPr>
          <w:rFonts w:ascii="Times New Roman" w:eastAsia="Times New Roman" w:hAnsi="Times New Roman" w:cs="Times New Roman"/>
          <w:sz w:val="24"/>
          <w:szCs w:val="24"/>
        </w:rPr>
        <w:t>gestion de l’envoi et de la réception des messages entre clients</w:t>
      </w:r>
    </w:p>
    <w:p w14:paraId="79FF7D35" w14:textId="013E9949" w:rsidR="000E06E5" w:rsidRPr="009547B8" w:rsidRDefault="000E06E5" w:rsidP="00DA6651">
      <w:pPr>
        <w:spacing w:line="360" w:lineRule="auto"/>
        <w:ind w:left="720"/>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Couche application :</w:t>
      </w:r>
      <w:r w:rsidR="00481F37" w:rsidRPr="009547B8">
        <w:rPr>
          <w:rFonts w:ascii="Times New Roman" w:eastAsia="Times New Roman" w:hAnsi="Times New Roman" w:cs="Times New Roman"/>
          <w:sz w:val="24"/>
          <w:szCs w:val="24"/>
        </w:rPr>
        <w:t xml:space="preserve"> gestion des données et de leur </w:t>
      </w:r>
      <w:r w:rsidR="00DA6651" w:rsidRPr="009547B8">
        <w:rPr>
          <w:rFonts w:ascii="Times New Roman" w:eastAsia="Times New Roman" w:hAnsi="Times New Roman" w:cs="Times New Roman"/>
          <w:sz w:val="24"/>
          <w:szCs w:val="24"/>
        </w:rPr>
        <w:t>réplication</w:t>
      </w:r>
      <w:r w:rsidR="00481F37" w:rsidRPr="009547B8">
        <w:rPr>
          <w:rFonts w:ascii="Times New Roman" w:eastAsia="Times New Roman" w:hAnsi="Times New Roman" w:cs="Times New Roman"/>
          <w:sz w:val="24"/>
          <w:szCs w:val="24"/>
        </w:rPr>
        <w:t xml:space="preserve"> </w:t>
      </w:r>
      <w:r w:rsidR="00D23056" w:rsidRPr="009547B8">
        <w:rPr>
          <w:rFonts w:ascii="Times New Roman" w:eastAsia="Times New Roman" w:hAnsi="Times New Roman" w:cs="Times New Roman"/>
          <w:sz w:val="24"/>
          <w:szCs w:val="24"/>
        </w:rPr>
        <w:t>/ gestion du</w:t>
      </w:r>
      <w:r w:rsidR="00481F37" w:rsidRPr="009547B8">
        <w:rPr>
          <w:rFonts w:ascii="Times New Roman" w:eastAsia="Times New Roman" w:hAnsi="Times New Roman" w:cs="Times New Roman"/>
          <w:sz w:val="24"/>
          <w:szCs w:val="24"/>
        </w:rPr>
        <w:t xml:space="preserve"> comportement de l’application</w:t>
      </w:r>
    </w:p>
    <w:p w14:paraId="54A3704E" w14:textId="63400FFA" w:rsidR="000E06E5" w:rsidRPr="009547B8" w:rsidRDefault="000E06E5" w:rsidP="000E06E5">
      <w:pPr>
        <w:spacing w:line="360" w:lineRule="auto"/>
        <w:ind w:firstLine="720"/>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Couche interface :</w:t>
      </w:r>
      <w:r w:rsidR="00B50C57" w:rsidRPr="009547B8">
        <w:rPr>
          <w:rFonts w:ascii="Times New Roman" w:eastAsia="Times New Roman" w:hAnsi="Times New Roman" w:cs="Times New Roman"/>
          <w:sz w:val="24"/>
          <w:szCs w:val="24"/>
        </w:rPr>
        <w:t xml:space="preserve"> </w:t>
      </w:r>
      <w:r w:rsidR="00534332" w:rsidRPr="009547B8">
        <w:rPr>
          <w:rFonts w:ascii="Times New Roman" w:eastAsia="Times New Roman" w:hAnsi="Times New Roman" w:cs="Times New Roman"/>
          <w:sz w:val="24"/>
          <w:szCs w:val="24"/>
        </w:rPr>
        <w:t>affichage et éditeur de texte</w:t>
      </w:r>
    </w:p>
    <w:p w14:paraId="58A8F281" w14:textId="36A78B9A"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La prochaine section présentera plus précisément les notions de pair</w:t>
      </w:r>
      <w:ins w:id="28" w:author="Matthieu NICOLAS" w:date="2020-06-26T13:46:00Z">
        <w:r w:rsidRPr="009547B8">
          <w:rPr>
            <w:rFonts w:ascii="Times New Roman" w:eastAsia="Times New Roman" w:hAnsi="Times New Roman" w:cs="Times New Roman"/>
            <w:sz w:val="24"/>
            <w:szCs w:val="24"/>
          </w:rPr>
          <w:t>-</w:t>
        </w:r>
      </w:ins>
      <w:del w:id="29" w:author="Matthieu NICOLAS" w:date="2020-06-26T13:46:00Z">
        <w:r w:rsidRPr="009547B8">
          <w:rPr>
            <w:rFonts w:ascii="Times New Roman" w:eastAsia="Times New Roman" w:hAnsi="Times New Roman" w:cs="Times New Roman"/>
            <w:sz w:val="24"/>
            <w:szCs w:val="24"/>
          </w:rPr>
          <w:delText xml:space="preserve"> </w:delText>
        </w:r>
      </w:del>
      <w:r w:rsidRPr="009547B8">
        <w:rPr>
          <w:rFonts w:ascii="Times New Roman" w:eastAsia="Times New Roman" w:hAnsi="Times New Roman" w:cs="Times New Roman"/>
          <w:sz w:val="24"/>
          <w:szCs w:val="24"/>
        </w:rPr>
        <w:t>à</w:t>
      </w:r>
      <w:ins w:id="30" w:author="Matthieu NICOLAS" w:date="2020-06-26T13:46:00Z">
        <w:r w:rsidRPr="009547B8">
          <w:rPr>
            <w:rFonts w:ascii="Times New Roman" w:eastAsia="Times New Roman" w:hAnsi="Times New Roman" w:cs="Times New Roman"/>
            <w:sz w:val="24"/>
            <w:szCs w:val="24"/>
          </w:rPr>
          <w:t>-</w:t>
        </w:r>
      </w:ins>
      <w:del w:id="31" w:author="Matthieu NICOLAS" w:date="2020-06-26T13:46:00Z">
        <w:r w:rsidRPr="009547B8">
          <w:rPr>
            <w:rFonts w:ascii="Times New Roman" w:eastAsia="Times New Roman" w:hAnsi="Times New Roman" w:cs="Times New Roman"/>
            <w:sz w:val="24"/>
            <w:szCs w:val="24"/>
          </w:rPr>
          <w:delText xml:space="preserve"> </w:delText>
        </w:r>
      </w:del>
      <w:r w:rsidRPr="009547B8">
        <w:rPr>
          <w:rFonts w:ascii="Times New Roman" w:eastAsia="Times New Roman" w:hAnsi="Times New Roman" w:cs="Times New Roman"/>
          <w:sz w:val="24"/>
          <w:szCs w:val="24"/>
        </w:rPr>
        <w:t xml:space="preserve">pair et de systèmes distribués, mais nous allons tout d’abord exposer le problème qui justifie mon travail. </w:t>
      </w:r>
    </w:p>
    <w:p w14:paraId="375FF153" w14:textId="6B284321" w:rsidR="00F338B8" w:rsidRPr="009547B8" w:rsidRDefault="00F338B8"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2A42D06" wp14:editId="3E1E9E86">
                <wp:simplePos x="0" y="0"/>
                <wp:positionH relativeFrom="margin">
                  <wp:align>center</wp:align>
                </wp:positionH>
                <wp:positionV relativeFrom="paragraph">
                  <wp:posOffset>2841625</wp:posOffset>
                </wp:positionV>
                <wp:extent cx="4514850" cy="381000"/>
                <wp:effectExtent l="0" t="0" r="19050" b="19050"/>
                <wp:wrapNone/>
                <wp:docPr id="94" name="Zone de texte 94"/>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424F38D4" w14:textId="5E7C2A07" w:rsidR="00C73CB3" w:rsidRPr="00F338B8" w:rsidRDefault="00C73CB3">
                            <w:pPr>
                              <w:rPr>
                                <w:rFonts w:ascii="Times New Roman" w:hAnsi="Times New Roman" w:cs="Times New Roman"/>
                                <w:sz w:val="24"/>
                                <w:szCs w:val="24"/>
                              </w:rPr>
                            </w:pPr>
                            <w:r w:rsidRPr="00F338B8">
                              <w:rPr>
                                <w:rFonts w:ascii="Times New Roman" w:hAnsi="Times New Roman" w:cs="Times New Roman"/>
                                <w:sz w:val="24"/>
                                <w:szCs w:val="24"/>
                              </w:rPr>
                              <w:t>Figure 1 : Capture d’écran de l’interface de MUTE (</w:t>
                            </w:r>
                            <w:hyperlink r:id="rId13" w:history="1">
                              <w:r w:rsidRPr="00F338B8">
                                <w:rPr>
                                  <w:rStyle w:val="Lienhypertexte"/>
                                  <w:rFonts w:ascii="Times New Roman" w:hAnsi="Times New Roman" w:cs="Times New Roman"/>
                                  <w:sz w:val="24"/>
                                  <w:szCs w:val="24"/>
                                </w:rPr>
                                <w:t>https://coedit.re/</w:t>
                              </w:r>
                            </w:hyperlink>
                            <w:r w:rsidRPr="00F338B8">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A42D06" id="_x0000_t202" coordsize="21600,21600" o:spt="202" path="m,l,21600r21600,l21600,xe">
                <v:stroke joinstyle="miter"/>
                <v:path gradientshapeok="t" o:connecttype="rect"/>
              </v:shapetype>
              <v:shape id="Zone de texte 94" o:spid="_x0000_s1026" type="#_x0000_t202" style="position:absolute;left:0;text-align:left;margin-left:0;margin-top:223.75pt;width:355.5pt;height:30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" fillcolor="white [3201]" strokeweight=".5pt">
                <v:textbox>
                  <w:txbxContent>
                    <w:p w14:paraId="424F38D4" w14:textId="5E7C2A07" w:rsidR="00C73CB3" w:rsidRPr="00F338B8" w:rsidRDefault="00C73CB3">
                      <w:pPr>
                        <w:rPr>
                          <w:rFonts w:ascii="Times New Roman" w:hAnsi="Times New Roman" w:cs="Times New Roman"/>
                          <w:sz w:val="24"/>
                          <w:szCs w:val="24"/>
                        </w:rPr>
                      </w:pPr>
                      <w:r w:rsidRPr="00F338B8">
                        <w:rPr>
                          <w:rFonts w:ascii="Times New Roman" w:hAnsi="Times New Roman" w:cs="Times New Roman"/>
                          <w:sz w:val="24"/>
                          <w:szCs w:val="24"/>
                        </w:rPr>
                        <w:t>Figure 1 : Capture d’écran de l’interface de MUTE (</w:t>
                      </w:r>
                      <w:hyperlink r:id="rId14" w:history="1">
                        <w:r w:rsidRPr="00F338B8">
                          <w:rPr>
                            <w:rStyle w:val="Lienhypertexte"/>
                            <w:rFonts w:ascii="Times New Roman" w:hAnsi="Times New Roman" w:cs="Times New Roman"/>
                            <w:sz w:val="24"/>
                            <w:szCs w:val="24"/>
                          </w:rPr>
                          <w:t>https://coedit.re/</w:t>
                        </w:r>
                      </w:hyperlink>
                      <w:r w:rsidRPr="00F338B8">
                        <w:rPr>
                          <w:rFonts w:ascii="Times New Roman" w:hAnsi="Times New Roman" w:cs="Times New Roman"/>
                          <w:sz w:val="24"/>
                          <w:szCs w:val="24"/>
                        </w:rPr>
                        <w:t>)</w:t>
                      </w:r>
                    </w:p>
                  </w:txbxContent>
                </v:textbox>
                <w10:wrap anchorx="margin"/>
              </v:shape>
            </w:pict>
          </mc:Fallback>
        </mc:AlternateContent>
      </w:r>
      <w:r w:rsidRPr="009547B8">
        <w:rPr>
          <w:rFonts w:ascii="Times New Roman" w:hAnsi="Times New Roman" w:cs="Times New Roman"/>
          <w:noProof/>
          <w:sz w:val="24"/>
          <w:szCs w:val="24"/>
        </w:rPr>
        <w:drawing>
          <wp:inline distT="0" distB="0" distL="0" distR="0" wp14:anchorId="0007973C" wp14:editId="50987574">
            <wp:extent cx="6012180" cy="2744980"/>
            <wp:effectExtent l="19050" t="19050" r="26670" b="1778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3278" cy="2754613"/>
                    </a:xfrm>
                    <a:prstGeom prst="rect">
                      <a:avLst/>
                    </a:prstGeom>
                    <a:ln>
                      <a:solidFill>
                        <a:schemeClr val="bg1">
                          <a:lumMod val="65000"/>
                        </a:schemeClr>
                      </a:solidFill>
                    </a:ln>
                  </pic:spPr>
                </pic:pic>
              </a:graphicData>
            </a:graphic>
          </wp:inline>
        </w:drawing>
      </w:r>
    </w:p>
    <w:p w14:paraId="646C1C72" w14:textId="1FF32CDD" w:rsidR="005D4A63" w:rsidRPr="009547B8" w:rsidRDefault="005D4A63" w:rsidP="00BB1CA2">
      <w:pPr>
        <w:spacing w:line="360" w:lineRule="auto"/>
        <w:jc w:val="both"/>
        <w:rPr>
          <w:rFonts w:ascii="Times New Roman" w:eastAsia="Times New Roman" w:hAnsi="Times New Roman" w:cs="Times New Roman"/>
          <w:sz w:val="24"/>
          <w:szCs w:val="24"/>
        </w:rPr>
      </w:pPr>
    </w:p>
    <w:p w14:paraId="4F0CDBB2" w14:textId="77777777" w:rsidR="00F338B8" w:rsidRPr="009547B8" w:rsidRDefault="00F338B8" w:rsidP="00BB1CA2">
      <w:pPr>
        <w:spacing w:line="360" w:lineRule="auto"/>
        <w:jc w:val="both"/>
        <w:rPr>
          <w:rFonts w:ascii="Times New Roman" w:eastAsia="Times New Roman" w:hAnsi="Times New Roman" w:cs="Times New Roman"/>
          <w:sz w:val="24"/>
          <w:szCs w:val="24"/>
        </w:rPr>
      </w:pPr>
    </w:p>
    <w:p w14:paraId="228C3C99"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32" w:name="_Toc44270346"/>
      <w:commentRangeStart w:id="33"/>
      <w:commentRangeStart w:id="34"/>
      <w:r w:rsidRPr="00D62AD7">
        <w:rPr>
          <w:rFonts w:ascii="Times New Roman" w:eastAsia="Times New Roman" w:hAnsi="Times New Roman" w:cs="Times New Roman"/>
          <w:sz w:val="28"/>
          <w:szCs w:val="28"/>
        </w:rPr>
        <w:lastRenderedPageBreak/>
        <w:t>Problème</w:t>
      </w:r>
      <w:commentRangeEnd w:id="33"/>
      <w:r w:rsidRPr="00D62AD7">
        <w:rPr>
          <w:rFonts w:ascii="Times New Roman" w:hAnsi="Times New Roman" w:cs="Times New Roman"/>
          <w:sz w:val="28"/>
          <w:szCs w:val="28"/>
        </w:rPr>
        <w:commentReference w:id="33"/>
      </w:r>
      <w:commentRangeEnd w:id="34"/>
      <w:r w:rsidRPr="00D62AD7">
        <w:rPr>
          <w:rFonts w:ascii="Times New Roman" w:hAnsi="Times New Roman" w:cs="Times New Roman"/>
          <w:sz w:val="28"/>
          <w:szCs w:val="28"/>
        </w:rPr>
        <w:commentReference w:id="34"/>
      </w:r>
      <w:bookmarkEnd w:id="32"/>
    </w:p>
    <w:p w14:paraId="3F82F4A2" w14:textId="7F5DBDB1" w:rsidR="003E499E" w:rsidRPr="009547B8" w:rsidRDefault="004B6914"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L’un </w:t>
      </w:r>
      <w:r w:rsidR="00E6217F" w:rsidRPr="009547B8">
        <w:rPr>
          <w:rFonts w:ascii="Times New Roman" w:eastAsia="Times New Roman" w:hAnsi="Times New Roman" w:cs="Times New Roman"/>
          <w:sz w:val="24"/>
          <w:szCs w:val="24"/>
        </w:rPr>
        <w:t>des aspects importants</w:t>
      </w:r>
      <w:r w:rsidRPr="009547B8">
        <w:rPr>
          <w:rFonts w:ascii="Times New Roman" w:eastAsia="Times New Roman" w:hAnsi="Times New Roman" w:cs="Times New Roman"/>
          <w:sz w:val="24"/>
          <w:szCs w:val="24"/>
        </w:rPr>
        <w:t xml:space="preserve"> des systèmes distribués est de savoir à tout moment qui fait partie du réseau.</w:t>
      </w:r>
      <w:r w:rsidR="00B74E36" w:rsidRPr="009547B8">
        <w:rPr>
          <w:rFonts w:ascii="Times New Roman" w:eastAsia="Times New Roman" w:hAnsi="Times New Roman" w:cs="Times New Roman"/>
          <w:sz w:val="24"/>
          <w:szCs w:val="24"/>
        </w:rPr>
        <w:t xml:space="preserve"> </w:t>
      </w:r>
      <w:r w:rsidR="003C4019" w:rsidRPr="009547B8">
        <w:rPr>
          <w:rFonts w:ascii="Times New Roman" w:eastAsia="Times New Roman" w:hAnsi="Times New Roman" w:cs="Times New Roman"/>
          <w:sz w:val="24"/>
          <w:szCs w:val="24"/>
        </w:rPr>
        <w:t>Le</w:t>
      </w:r>
      <w:r w:rsidR="009E75E4" w:rsidRPr="009547B8">
        <w:rPr>
          <w:rFonts w:ascii="Times New Roman" w:eastAsia="Times New Roman" w:hAnsi="Times New Roman" w:cs="Times New Roman"/>
          <w:sz w:val="24"/>
          <w:szCs w:val="24"/>
        </w:rPr>
        <w:t xml:space="preserve"> </w:t>
      </w:r>
      <w:r w:rsidR="00E6217F" w:rsidRPr="009547B8">
        <w:rPr>
          <w:rFonts w:ascii="Times New Roman" w:eastAsia="Times New Roman" w:hAnsi="Times New Roman" w:cs="Times New Roman"/>
          <w:sz w:val="24"/>
          <w:szCs w:val="24"/>
        </w:rPr>
        <w:t>comportement d’un client varie souvent en fonction de celui des autres</w:t>
      </w:r>
      <w:r w:rsidR="007602AA" w:rsidRPr="009547B8">
        <w:rPr>
          <w:rFonts w:ascii="Times New Roman" w:eastAsia="Times New Roman" w:hAnsi="Times New Roman" w:cs="Times New Roman"/>
          <w:sz w:val="24"/>
          <w:szCs w:val="24"/>
        </w:rPr>
        <w:t>.</w:t>
      </w:r>
      <w:r w:rsidR="00E6217F" w:rsidRPr="009547B8">
        <w:rPr>
          <w:rFonts w:ascii="Times New Roman" w:eastAsia="Times New Roman" w:hAnsi="Times New Roman" w:cs="Times New Roman"/>
          <w:sz w:val="24"/>
          <w:szCs w:val="24"/>
        </w:rPr>
        <w:t xml:space="preserve"> </w:t>
      </w:r>
      <w:r w:rsidR="00A40BB1" w:rsidRPr="009547B8">
        <w:rPr>
          <w:rFonts w:ascii="Times New Roman" w:eastAsia="Times New Roman" w:hAnsi="Times New Roman" w:cs="Times New Roman"/>
          <w:sz w:val="24"/>
          <w:szCs w:val="24"/>
        </w:rPr>
        <w:t>Dans le cadre d’un logiciel où l’utilisateur n’intervient pas directement, la connaissance du réseau va permettre de répartir la charge de calcul ou les données à stocker. Mais il devient d’autant plus important de connaitre les clients sur le réseau dans le cadre de l’édition collaborative de texte car le comportement des utilisateurs est fortement modifié s’ils sont plusieurs sur le même document.</w:t>
      </w:r>
      <w:r w:rsidR="00FE0EDC" w:rsidRPr="009547B8">
        <w:rPr>
          <w:rFonts w:ascii="Times New Roman" w:eastAsia="Times New Roman" w:hAnsi="Times New Roman" w:cs="Times New Roman"/>
          <w:sz w:val="24"/>
          <w:szCs w:val="24"/>
        </w:rPr>
        <w:t xml:space="preserve"> </w:t>
      </w:r>
      <w:r w:rsidR="005C362A" w:rsidRPr="009547B8">
        <w:rPr>
          <w:rFonts w:ascii="Times New Roman" w:eastAsia="Times New Roman" w:hAnsi="Times New Roman" w:cs="Times New Roman"/>
          <w:sz w:val="24"/>
          <w:szCs w:val="24"/>
        </w:rPr>
        <w:t>Cependant,</w:t>
      </w:r>
      <w:r w:rsidR="000E32FC" w:rsidRPr="009547B8">
        <w:rPr>
          <w:rFonts w:ascii="Times New Roman" w:eastAsia="Times New Roman" w:hAnsi="Times New Roman" w:cs="Times New Roman"/>
          <w:sz w:val="24"/>
          <w:szCs w:val="24"/>
        </w:rPr>
        <w:t xml:space="preserve"> </w:t>
      </w:r>
      <w:r w:rsidR="00D947A8" w:rsidRPr="009547B8">
        <w:rPr>
          <w:rFonts w:ascii="Times New Roman" w:eastAsia="Times New Roman" w:hAnsi="Times New Roman" w:cs="Times New Roman"/>
          <w:sz w:val="24"/>
          <w:szCs w:val="24"/>
        </w:rPr>
        <w:t xml:space="preserve">comme nous allons le voir, </w:t>
      </w:r>
      <w:r w:rsidR="000E32FC" w:rsidRPr="009547B8">
        <w:rPr>
          <w:rFonts w:ascii="Times New Roman" w:eastAsia="Times New Roman" w:hAnsi="Times New Roman" w:cs="Times New Roman"/>
          <w:sz w:val="24"/>
          <w:szCs w:val="24"/>
        </w:rPr>
        <w:t>il n’est pas simple de suivre l’évolution des états des clients dans le temps.</w:t>
      </w:r>
    </w:p>
    <w:p w14:paraId="10992027" w14:textId="23CCF244" w:rsidR="003E499E" w:rsidRPr="009547B8" w:rsidRDefault="003E499E"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Tout le long de ce rapport, nous parlerons </w:t>
      </w:r>
      <w:r w:rsidR="00501E40" w:rsidRPr="009547B8">
        <w:rPr>
          <w:rFonts w:ascii="Times New Roman" w:eastAsia="Times New Roman" w:hAnsi="Times New Roman" w:cs="Times New Roman"/>
          <w:sz w:val="24"/>
          <w:szCs w:val="24"/>
        </w:rPr>
        <w:t>des clients</w:t>
      </w:r>
      <w:r w:rsidRPr="009547B8">
        <w:rPr>
          <w:rFonts w:ascii="Times New Roman" w:eastAsia="Times New Roman" w:hAnsi="Times New Roman" w:cs="Times New Roman"/>
          <w:sz w:val="24"/>
          <w:szCs w:val="24"/>
        </w:rPr>
        <w:t xml:space="preserve"> comme étant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 xml:space="preserve"> ou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w:t>
      </w:r>
      <w:r w:rsidR="00A811BF" w:rsidRPr="009547B8">
        <w:rPr>
          <w:rFonts w:ascii="Times New Roman" w:eastAsia="Times New Roman" w:hAnsi="Times New Roman" w:cs="Times New Roman"/>
          <w:sz w:val="24"/>
          <w:szCs w:val="24"/>
        </w:rPr>
        <w:t xml:space="preserve"> Un </w:t>
      </w:r>
      <w:r w:rsidR="00501E40" w:rsidRPr="009547B8">
        <w:rPr>
          <w:rFonts w:ascii="Times New Roman" w:eastAsia="Times New Roman" w:hAnsi="Times New Roman" w:cs="Times New Roman"/>
          <w:sz w:val="24"/>
          <w:szCs w:val="24"/>
        </w:rPr>
        <w:t>client</w:t>
      </w:r>
      <w:r w:rsidR="00A811BF" w:rsidRPr="009547B8">
        <w:rPr>
          <w:rFonts w:ascii="Times New Roman" w:eastAsia="Times New Roman" w:hAnsi="Times New Roman" w:cs="Times New Roman"/>
          <w:sz w:val="24"/>
          <w:szCs w:val="24"/>
        </w:rPr>
        <w:t xml:space="preserve"> </w:t>
      </w:r>
      <w:r w:rsidR="00A811BF" w:rsidRPr="009547B8">
        <w:rPr>
          <w:rFonts w:ascii="Times New Roman" w:eastAsia="Times New Roman" w:hAnsi="Times New Roman" w:cs="Times New Roman"/>
          <w:i/>
          <w:iCs/>
          <w:sz w:val="24"/>
          <w:szCs w:val="24"/>
        </w:rPr>
        <w:t>ok</w:t>
      </w:r>
      <w:r w:rsidR="00A811BF" w:rsidRPr="009547B8">
        <w:rPr>
          <w:rFonts w:ascii="Times New Roman" w:eastAsia="Times New Roman" w:hAnsi="Times New Roman" w:cs="Times New Roman"/>
          <w:sz w:val="24"/>
          <w:szCs w:val="24"/>
        </w:rPr>
        <w:t xml:space="preserve"> est un </w:t>
      </w:r>
      <w:r w:rsidR="0060071C" w:rsidRPr="009547B8">
        <w:rPr>
          <w:rFonts w:ascii="Times New Roman" w:eastAsia="Times New Roman" w:hAnsi="Times New Roman" w:cs="Times New Roman"/>
          <w:sz w:val="24"/>
          <w:szCs w:val="24"/>
        </w:rPr>
        <w:t xml:space="preserve">client </w:t>
      </w:r>
      <w:r w:rsidR="00A811BF" w:rsidRPr="009547B8">
        <w:rPr>
          <w:rFonts w:ascii="Times New Roman" w:eastAsia="Times New Roman" w:hAnsi="Times New Roman" w:cs="Times New Roman"/>
          <w:sz w:val="24"/>
          <w:szCs w:val="24"/>
        </w:rPr>
        <w:t>qui fonctionne normalement et qui dois rester sur le réseau</w:t>
      </w:r>
      <w:r w:rsidR="008F2165" w:rsidRPr="009547B8">
        <w:rPr>
          <w:rFonts w:ascii="Times New Roman" w:eastAsia="Times New Roman" w:hAnsi="Times New Roman" w:cs="Times New Roman"/>
          <w:sz w:val="24"/>
          <w:szCs w:val="24"/>
        </w:rPr>
        <w:t xml:space="preserve"> et un </w:t>
      </w:r>
      <w:r w:rsidR="00054C70" w:rsidRPr="009547B8">
        <w:rPr>
          <w:rFonts w:ascii="Times New Roman" w:eastAsia="Times New Roman" w:hAnsi="Times New Roman" w:cs="Times New Roman"/>
          <w:sz w:val="24"/>
          <w:szCs w:val="24"/>
        </w:rPr>
        <w:t>client</w:t>
      </w:r>
      <w:r w:rsidR="00054C70" w:rsidRPr="009547B8">
        <w:rPr>
          <w:rFonts w:ascii="Times New Roman" w:eastAsia="Times New Roman" w:hAnsi="Times New Roman" w:cs="Times New Roman"/>
          <w:i/>
          <w:iCs/>
          <w:sz w:val="24"/>
          <w:szCs w:val="24"/>
        </w:rPr>
        <w:t xml:space="preserve"> </w:t>
      </w:r>
      <w:r w:rsidR="008F2165" w:rsidRPr="009547B8">
        <w:rPr>
          <w:rFonts w:ascii="Times New Roman" w:eastAsia="Times New Roman" w:hAnsi="Times New Roman" w:cs="Times New Roman"/>
          <w:i/>
          <w:iCs/>
          <w:sz w:val="24"/>
          <w:szCs w:val="24"/>
        </w:rPr>
        <w:t xml:space="preserve">ko </w:t>
      </w:r>
      <w:r w:rsidR="008F2165" w:rsidRPr="009547B8">
        <w:rPr>
          <w:rFonts w:ascii="Times New Roman" w:eastAsia="Times New Roman" w:hAnsi="Times New Roman" w:cs="Times New Roman"/>
          <w:sz w:val="24"/>
          <w:szCs w:val="24"/>
        </w:rPr>
        <w:t xml:space="preserve">est un </w:t>
      </w:r>
      <w:r w:rsidR="00054C70" w:rsidRPr="009547B8">
        <w:rPr>
          <w:rFonts w:ascii="Times New Roman" w:eastAsia="Times New Roman" w:hAnsi="Times New Roman" w:cs="Times New Roman"/>
          <w:sz w:val="24"/>
          <w:szCs w:val="24"/>
        </w:rPr>
        <w:t xml:space="preserve">client </w:t>
      </w:r>
      <w:r w:rsidR="008F2165" w:rsidRPr="009547B8">
        <w:rPr>
          <w:rFonts w:ascii="Times New Roman" w:eastAsia="Times New Roman" w:hAnsi="Times New Roman" w:cs="Times New Roman"/>
          <w:sz w:val="24"/>
          <w:szCs w:val="24"/>
        </w:rPr>
        <w:t>qui est défaillant et qui doit être retiré du réseau.</w:t>
      </w:r>
    </w:p>
    <w:p w14:paraId="0876EE7A" w14:textId="77777777" w:rsidR="000E77FC" w:rsidRPr="009547B8" w:rsidRDefault="000E77FC" w:rsidP="00BB1CA2">
      <w:pPr>
        <w:spacing w:line="360" w:lineRule="auto"/>
        <w:jc w:val="both"/>
        <w:rPr>
          <w:rFonts w:ascii="Times New Roman" w:eastAsia="Times New Roman" w:hAnsi="Times New Roman" w:cs="Times New Roman"/>
          <w:sz w:val="24"/>
          <w:szCs w:val="24"/>
        </w:rPr>
      </w:pPr>
    </w:p>
    <w:p w14:paraId="78FD84BB" w14:textId="4FE5DEEB"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introduire </w:t>
      </w:r>
      <w:r w:rsidR="009D124D">
        <w:rPr>
          <w:rFonts w:ascii="Times New Roman" w:eastAsia="Times New Roman" w:hAnsi="Times New Roman" w:cs="Times New Roman"/>
          <w:sz w:val="24"/>
          <w:szCs w:val="24"/>
        </w:rPr>
        <w:t xml:space="preserve">le problème lié au </w:t>
      </w:r>
      <w:r w:rsidR="009D124D" w:rsidRPr="009547B8">
        <w:rPr>
          <w:rFonts w:ascii="Times New Roman" w:eastAsia="Times New Roman" w:hAnsi="Times New Roman" w:cs="Times New Roman"/>
          <w:sz w:val="24"/>
          <w:szCs w:val="24"/>
        </w:rPr>
        <w:t>suiv</w:t>
      </w:r>
      <w:r w:rsidR="005A0A27">
        <w:rPr>
          <w:rFonts w:ascii="Times New Roman" w:eastAsia="Times New Roman" w:hAnsi="Times New Roman" w:cs="Times New Roman"/>
          <w:sz w:val="24"/>
          <w:szCs w:val="24"/>
        </w:rPr>
        <w:t>i</w:t>
      </w:r>
      <w:r w:rsidR="00A93924">
        <w:rPr>
          <w:rFonts w:ascii="Times New Roman" w:eastAsia="Times New Roman" w:hAnsi="Times New Roman" w:cs="Times New Roman"/>
          <w:sz w:val="24"/>
          <w:szCs w:val="24"/>
        </w:rPr>
        <w:t xml:space="preserve"> de</w:t>
      </w:r>
      <w:r w:rsidR="009D124D" w:rsidRPr="009547B8">
        <w:rPr>
          <w:rFonts w:ascii="Times New Roman" w:eastAsia="Times New Roman" w:hAnsi="Times New Roman" w:cs="Times New Roman"/>
          <w:sz w:val="24"/>
          <w:szCs w:val="24"/>
        </w:rPr>
        <w:t xml:space="preserve"> l’évolution des états des client</w:t>
      </w:r>
      <w:r w:rsidR="00EE2F9A">
        <w:rPr>
          <w:rFonts w:ascii="Times New Roman" w:eastAsia="Times New Roman" w:hAnsi="Times New Roman" w:cs="Times New Roman"/>
          <w:sz w:val="24"/>
          <w:szCs w:val="24"/>
        </w:rPr>
        <w:t>s</w:t>
      </w:r>
      <w:r w:rsidRPr="009547B8">
        <w:rPr>
          <w:rFonts w:ascii="Times New Roman" w:eastAsia="Times New Roman" w:hAnsi="Times New Roman" w:cs="Times New Roman"/>
          <w:sz w:val="24"/>
          <w:szCs w:val="24"/>
        </w:rPr>
        <w:t>, on considère la situation suivante :</w:t>
      </w:r>
    </w:p>
    <w:p w14:paraId="30DA0141"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2 clients connectés </w:t>
      </w:r>
      <w:commentRangeStart w:id="35"/>
      <w:del w:id="36" w:author="Victorien Elvinger" w:date="2020-06-25T17:06:00Z">
        <w:r w:rsidRPr="009547B8">
          <w:rPr>
            <w:rFonts w:ascii="Times New Roman" w:eastAsia="Times New Roman" w:hAnsi="Times New Roman" w:cs="Times New Roman"/>
            <w:color w:val="000000"/>
            <w:sz w:val="24"/>
            <w:szCs w:val="24"/>
          </w:rPr>
          <w:delText>(</w:delText>
        </w:r>
      </w:del>
      <w:commentRangeEnd w:id="35"/>
      <w:r w:rsidRPr="009547B8">
        <w:rPr>
          <w:rFonts w:ascii="Times New Roman" w:hAnsi="Times New Roman" w:cs="Times New Roman"/>
          <w:sz w:val="24"/>
          <w:szCs w:val="24"/>
        </w:rPr>
        <w:commentReference w:id="35"/>
      </w:r>
      <w:r w:rsidRPr="009547B8">
        <w:rPr>
          <w:rFonts w:ascii="Times New Roman" w:eastAsia="Times New Roman" w:hAnsi="Times New Roman" w:cs="Times New Roman"/>
          <w:color w:val="000000"/>
          <w:sz w:val="24"/>
          <w:szCs w:val="24"/>
        </w:rPr>
        <w:t>en pair à pair</w:t>
      </w:r>
      <w:del w:id="37" w:author="Victorien Elvinger" w:date="2020-06-25T17:06:00Z">
        <w:r w:rsidRPr="009547B8">
          <w:rPr>
            <w:rFonts w:ascii="Times New Roman" w:eastAsia="Times New Roman" w:hAnsi="Times New Roman" w:cs="Times New Roman"/>
            <w:color w:val="000000"/>
            <w:sz w:val="24"/>
            <w:szCs w:val="24"/>
          </w:rPr>
          <w:delText>)</w:delText>
        </w:r>
      </w:del>
      <w:r w:rsidRPr="009547B8">
        <w:rPr>
          <w:rFonts w:ascii="Times New Roman" w:eastAsia="Times New Roman" w:hAnsi="Times New Roman" w:cs="Times New Roman"/>
          <w:color w:val="000000"/>
          <w:sz w:val="24"/>
          <w:szCs w:val="24"/>
        </w:rPr>
        <w:t xml:space="preserve"> communiquent.</w:t>
      </w:r>
    </w:p>
    <w:p w14:paraId="366EF64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605F6E0D" wp14:editId="7AB2D097">
                <wp:simplePos x="0" y="0"/>
                <wp:positionH relativeFrom="column">
                  <wp:posOffset>-94615</wp:posOffset>
                </wp:positionH>
                <wp:positionV relativeFrom="paragraph">
                  <wp:posOffset>0</wp:posOffset>
                </wp:positionV>
                <wp:extent cx="879475" cy="403225"/>
                <wp:effectExtent l="0" t="0" r="15875" b="15875"/>
                <wp:wrapNone/>
                <wp:docPr id="5" name="Rectangle 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00D215C"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605F6E0D" id="Rectangle 5" o:spid="_x0000_s1027" style="position:absolute;left:0;text-align:left;margin-left:-7.45pt;margin-top:0;width:69.25pt;height:3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" fillcolor="#00b050" strokecolor="#f79646 [3209]" strokeweight="1pt">
                <v:stroke startarrowwidth="narrow" startarrowlength="short" endarrowwidth="narrow" endarrowlength="short"/>
                <v:textbox inset="2.53958mm,1.2694mm,2.53958mm,1.2694mm">
                  <w:txbxContent>
                    <w:p w14:paraId="300D215C" w14:textId="77777777" w:rsidR="00C73CB3" w:rsidRDefault="00C73CB3">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566EB7A2" wp14:editId="53566F49">
                <wp:simplePos x="0" y="0"/>
                <wp:positionH relativeFrom="column">
                  <wp:posOffset>925830</wp:posOffset>
                </wp:positionH>
                <wp:positionV relativeFrom="paragraph">
                  <wp:posOffset>63500</wp:posOffset>
                </wp:positionV>
                <wp:extent cx="1440000" cy="0"/>
                <wp:effectExtent l="0" t="76200" r="27305" b="95250"/>
                <wp:wrapNone/>
                <wp:docPr id="78" name="Connecteur droit avec flèche 78"/>
                <wp:cNvGraphicFramePr/>
                <a:graphic xmlns:a="http://schemas.openxmlformats.org/drawingml/2006/main">
                  <a:graphicData uri="http://schemas.microsoft.com/office/word/2010/wordprocessingShape">
                    <wps:wsp>
                      <wps:cNvCnPr/>
                      <wps:spPr>
                        <a:xfrm>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479BB368" id="_x0000_t32" coordsize="21600,21600" o:spt="32" o:oned="t" path="m,l21600,21600e" filled="f">
                <v:path arrowok="t" fillok="f" o:connecttype="none"/>
                <o:lock v:ext="edit" shapetype="t"/>
              </v:shapetype>
              <v:shape id="Connecteur droit avec flèche 78" o:spid="_x0000_s1026" type="#_x0000_t32" style="position:absolute;margin-left:72.9pt;margin-top:5pt;width:11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hidden="0" allowOverlap="1" wp14:anchorId="202447AE" wp14:editId="16CD86B3">
                <wp:simplePos x="0" y="0"/>
                <wp:positionH relativeFrom="column">
                  <wp:posOffset>2616200</wp:posOffset>
                </wp:positionH>
                <wp:positionV relativeFrom="paragraph">
                  <wp:posOffset>0</wp:posOffset>
                </wp:positionV>
                <wp:extent cx="828675" cy="400050"/>
                <wp:effectExtent l="0" t="0" r="9525" b="0"/>
                <wp:wrapNone/>
                <wp:docPr id="50" name="Rectangle 50"/>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00B050"/>
                        </a:solidFill>
                        <a:ln>
                          <a:noFill/>
                        </a:ln>
                      </wps:spPr>
                      <wps:txbx>
                        <w:txbxContent>
                          <w:p w14:paraId="72B33B3C"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202447AE" id="Rectangle 50" o:spid="_x0000_s1028" style="position:absolute;left:0;text-align:left;margin-left:206pt;margin-top:0;width:65.2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" fillcolor="#00b050" stroked="f">
                <v:textbox inset="2.53958mm,1.2694mm,2.53958mm,1.2694mm">
                  <w:txbxContent>
                    <w:p w14:paraId="72B33B3C" w14:textId="77777777" w:rsidR="00C73CB3" w:rsidRDefault="00C73CB3">
                      <w:pPr>
                        <w:spacing w:line="258" w:lineRule="auto"/>
                        <w:textDirection w:val="btLr"/>
                      </w:pPr>
                      <w:r>
                        <w:rPr>
                          <w:color w:val="000000"/>
                          <w:sz w:val="32"/>
                        </w:rPr>
                        <w:t>Client 2</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hidden="0" allowOverlap="1" wp14:anchorId="377C5F21" wp14:editId="35F82886">
                <wp:simplePos x="0" y="0"/>
                <wp:positionH relativeFrom="column">
                  <wp:posOffset>926465</wp:posOffset>
                </wp:positionH>
                <wp:positionV relativeFrom="paragraph">
                  <wp:posOffset>304800</wp:posOffset>
                </wp:positionV>
                <wp:extent cx="1440000" cy="0"/>
                <wp:effectExtent l="38100" t="76200" r="0" b="95250"/>
                <wp:wrapNone/>
                <wp:docPr id="85" name="Connecteur droit avec flèche 85"/>
                <wp:cNvGraphicFramePr/>
                <a:graphic xmlns:a="http://schemas.openxmlformats.org/drawingml/2006/main">
                  <a:graphicData uri="http://schemas.microsoft.com/office/word/2010/wordprocessingShape">
                    <wps:wsp>
                      <wps:cNvCnPr/>
                      <wps:spPr>
                        <a:xfrm rot="10800000">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BCCC05B" id="Connecteur droit avec flèche 85" o:spid="_x0000_s1026" type="#_x0000_t32" style="position:absolute;margin-left:72.95pt;margin-top:24pt;width:113.4pt;height:0;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" strokecolor="#4f81bd [3204]">
                <v:stroke startarrowwidth="narrow" startarrowlength="short" endarrow="block" joinstyle="miter"/>
              </v:shape>
            </w:pict>
          </mc:Fallback>
        </mc:AlternateContent>
      </w:r>
    </w:p>
    <w:p w14:paraId="59E9D4B5"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A920D53"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Cependant, chaque client </w:t>
      </w:r>
      <w:ins w:id="38" w:author="Victorien Elvinger" w:date="2020-06-25T17:04:00Z">
        <w:r w:rsidRPr="009547B8">
          <w:rPr>
            <w:rFonts w:ascii="Times New Roman" w:eastAsia="Times New Roman" w:hAnsi="Times New Roman" w:cs="Times New Roman"/>
            <w:color w:val="000000"/>
            <w:sz w:val="24"/>
            <w:szCs w:val="24"/>
          </w:rPr>
          <w:t>connaît</w:t>
        </w:r>
      </w:ins>
      <w:del w:id="39" w:author="Victorien Elvinger" w:date="2020-06-25T17:04:00Z">
        <w:r w:rsidRPr="009547B8">
          <w:rPr>
            <w:rFonts w:ascii="Times New Roman" w:eastAsia="Times New Roman" w:hAnsi="Times New Roman" w:cs="Times New Roman"/>
            <w:color w:val="000000"/>
            <w:sz w:val="24"/>
            <w:szCs w:val="24"/>
          </w:rPr>
          <w:delText>connait</w:delText>
        </w:r>
      </w:del>
      <w:r w:rsidRPr="009547B8">
        <w:rPr>
          <w:rFonts w:ascii="Times New Roman" w:eastAsia="Times New Roman" w:hAnsi="Times New Roman" w:cs="Times New Roman"/>
          <w:color w:val="000000"/>
          <w:sz w:val="24"/>
          <w:szCs w:val="24"/>
        </w:rPr>
        <w:t xml:space="preserve"> uniquement son état (ici </w:t>
      </w:r>
      <w:r w:rsidRPr="009547B8">
        <w:rPr>
          <w:rFonts w:ascii="Times New Roman" w:eastAsia="Times New Roman" w:hAnsi="Times New Roman" w:cs="Times New Roman"/>
          <w:i/>
          <w:iCs/>
          <w:color w:val="000000"/>
          <w:sz w:val="24"/>
          <w:szCs w:val="24"/>
        </w:rPr>
        <w:t>ok</w:t>
      </w:r>
      <w:r w:rsidRPr="009547B8">
        <w:rPr>
          <w:rFonts w:ascii="Times New Roman" w:eastAsia="Times New Roman" w:hAnsi="Times New Roman" w:cs="Times New Roman"/>
          <w:color w:val="000000"/>
          <w:sz w:val="24"/>
          <w:szCs w:val="24"/>
        </w:rPr>
        <w:t xml:space="preserve"> en vert ou </w:t>
      </w:r>
      <w:r w:rsidRPr="009547B8">
        <w:rPr>
          <w:rFonts w:ascii="Times New Roman" w:eastAsia="Times New Roman" w:hAnsi="Times New Roman" w:cs="Times New Roman"/>
          <w:i/>
          <w:iCs/>
          <w:color w:val="000000"/>
          <w:sz w:val="24"/>
          <w:szCs w:val="24"/>
        </w:rPr>
        <w:t>ko</w:t>
      </w:r>
      <w:r w:rsidRPr="009547B8">
        <w:rPr>
          <w:rFonts w:ascii="Times New Roman" w:eastAsia="Times New Roman" w:hAnsi="Times New Roman" w:cs="Times New Roman"/>
          <w:color w:val="000000"/>
          <w:sz w:val="24"/>
          <w:szCs w:val="24"/>
        </w:rPr>
        <w:t xml:space="preserve"> en rouge). Voici donc le point de vue du client 1 :</w:t>
      </w:r>
      <w:r w:rsidRPr="009547B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hidden="0" allowOverlap="1" wp14:anchorId="5536533A" wp14:editId="738C6BF4">
                <wp:simplePos x="0" y="0"/>
                <wp:positionH relativeFrom="column">
                  <wp:posOffset>1828800</wp:posOffset>
                </wp:positionH>
                <wp:positionV relativeFrom="paragraph">
                  <wp:posOffset>546100</wp:posOffset>
                </wp:positionV>
                <wp:extent cx="390525" cy="400050"/>
                <wp:effectExtent l="0" t="0" r="0" b="0"/>
                <wp:wrapNone/>
                <wp:docPr id="56" name="Rectangle 56"/>
                <wp:cNvGraphicFramePr/>
                <a:graphic xmlns:a="http://schemas.openxmlformats.org/drawingml/2006/main">
                  <a:graphicData uri="http://schemas.microsoft.com/office/word/2010/wordprocessingShape">
                    <wps:wsp>
                      <wps:cNvSpPr/>
                      <wps:spPr>
                        <a:xfrm>
                          <a:off x="5155500" y="3584738"/>
                          <a:ext cx="381000" cy="390525"/>
                        </a:xfrm>
                        <a:prstGeom prst="rect">
                          <a:avLst/>
                        </a:prstGeom>
                        <a:noFill/>
                        <a:ln>
                          <a:noFill/>
                        </a:ln>
                      </wps:spPr>
                      <wps:txbx>
                        <w:txbxContent>
                          <w:p w14:paraId="1840AD22" w14:textId="77777777" w:rsidR="00C73CB3" w:rsidRDefault="00C73CB3">
                            <w:pPr>
                              <w:spacing w:line="258" w:lineRule="auto"/>
                              <w:textDirection w:val="btLr"/>
                            </w:pPr>
                            <w:r>
                              <w:rPr>
                                <w:color w:val="000000"/>
                                <w:sz w:val="48"/>
                              </w:rPr>
                              <w:t>?</w:t>
                            </w:r>
                          </w:p>
                        </w:txbxContent>
                      </wps:txbx>
                      <wps:bodyPr spcFirstLastPara="1" wrap="square" lIns="91425" tIns="45700" rIns="91425" bIns="45700" anchor="t" anchorCtr="0">
                        <a:noAutofit/>
                      </wps:bodyPr>
                    </wps:wsp>
                  </a:graphicData>
                </a:graphic>
              </wp:anchor>
            </w:drawing>
          </mc:Choice>
          <mc:Fallback>
            <w:pict>
              <v:rect w14:anchorId="5536533A" id="Rectangle 56" o:spid="_x0000_s1029" style="position:absolute;left:0;text-align:left;margin-left:2in;margin-top:43pt;width:30.7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" filled="f" stroked="f">
                <v:textbox inset="2.53958mm,1.2694mm,2.53958mm,1.2694mm">
                  <w:txbxContent>
                    <w:p w14:paraId="1840AD22" w14:textId="77777777" w:rsidR="00C73CB3" w:rsidRDefault="00C73CB3">
                      <w:pPr>
                        <w:spacing w:line="258" w:lineRule="auto"/>
                        <w:textDirection w:val="btLr"/>
                      </w:pPr>
                      <w:r>
                        <w:rPr>
                          <w:color w:val="000000"/>
                          <w:sz w:val="48"/>
                        </w:rPr>
                        <w:t>?</w:t>
                      </w:r>
                    </w:p>
                  </w:txbxContent>
                </v:textbox>
              </v:rect>
            </w:pict>
          </mc:Fallback>
        </mc:AlternateContent>
      </w:r>
    </w:p>
    <w:p w14:paraId="501626BB" w14:textId="3978ACD3"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hidden="0" allowOverlap="1" wp14:anchorId="68E8BD26" wp14:editId="0A748C78">
                <wp:simplePos x="0" y="0"/>
                <wp:positionH relativeFrom="column">
                  <wp:posOffset>1003300</wp:posOffset>
                </wp:positionH>
                <wp:positionV relativeFrom="paragraph">
                  <wp:posOffset>85090</wp:posOffset>
                </wp:positionV>
                <wp:extent cx="449580" cy="0"/>
                <wp:effectExtent l="0" t="76200" r="26670" b="95250"/>
                <wp:wrapNone/>
                <wp:docPr id="69" name="Connecteur droit avec flèche 69"/>
                <wp:cNvGraphicFramePr/>
                <a:graphic xmlns:a="http://schemas.openxmlformats.org/drawingml/2006/main">
                  <a:graphicData uri="http://schemas.microsoft.com/office/word/2010/wordprocessingShape">
                    <wps:wsp>
                      <wps:cNvCnPr/>
                      <wps:spPr>
                        <a:xfrm>
                          <a:off x="0" y="0"/>
                          <a:ext cx="44958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EE707E9" id="Connecteur droit avec flèche 69" o:spid="_x0000_s1026" type="#_x0000_t32" style="position:absolute;margin-left:79pt;margin-top:6.7pt;width:35.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hidden="0" allowOverlap="1" wp14:anchorId="6A6CC5B6" wp14:editId="50EFCC87">
                <wp:simplePos x="0" y="0"/>
                <wp:positionH relativeFrom="column">
                  <wp:posOffset>986527</wp:posOffset>
                </wp:positionH>
                <wp:positionV relativeFrom="paragraph">
                  <wp:posOffset>302644</wp:posOffset>
                </wp:positionV>
                <wp:extent cx="450000" cy="0"/>
                <wp:effectExtent l="38100" t="76200" r="0" b="95250"/>
                <wp:wrapNone/>
                <wp:docPr id="79" name="Connecteur droit avec flèche 79"/>
                <wp:cNvGraphicFramePr/>
                <a:graphic xmlns:a="http://schemas.openxmlformats.org/drawingml/2006/main">
                  <a:graphicData uri="http://schemas.microsoft.com/office/word/2010/wordprocessingShape">
                    <wps:wsp>
                      <wps:cNvCnPr/>
                      <wps:spPr>
                        <a:xfrm rot="10800000">
                          <a:off x="0" y="0"/>
                          <a:ext cx="45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4AB00699" id="Connecteur droit avec flèche 79" o:spid="_x0000_s1026" type="#_x0000_t32" style="position:absolute;margin-left:77.7pt;margin-top:23.85pt;width:35.45pt;height:0;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" strokecolor="#4f81bd [3204]">
                <v:stroke startarrowwidth="narrow" startarrowlength="short" endarrow="block" joinstyle="miter"/>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hidden="0" allowOverlap="1" wp14:anchorId="146D0952" wp14:editId="6EEBEB1A">
                <wp:simplePos x="0" y="0"/>
                <wp:positionH relativeFrom="column">
                  <wp:posOffset>-94615</wp:posOffset>
                </wp:positionH>
                <wp:positionV relativeFrom="paragraph">
                  <wp:posOffset>0</wp:posOffset>
                </wp:positionV>
                <wp:extent cx="879475" cy="403225"/>
                <wp:effectExtent l="0" t="0" r="15875" b="15875"/>
                <wp:wrapNone/>
                <wp:docPr id="76" name="Rectangle 76"/>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716314E7"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146D0952" id="Rectangle 76" o:spid="_x0000_s1030" style="position:absolute;left:0;text-align:left;margin-left:-7.45pt;margin-top:0;width:69.25pt;height:3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" fillcolor="#00b050" strokecolor="#f79646 [3209]" strokeweight="1pt">
                <v:stroke startarrowwidth="narrow" startarrowlength="short" endarrowwidth="narrow" endarrowlength="short"/>
                <v:textbox inset="2.53958mm,1.2694mm,2.53958mm,1.2694mm">
                  <w:txbxContent>
                    <w:p w14:paraId="716314E7" w14:textId="77777777" w:rsidR="00C73CB3" w:rsidRDefault="00C73CB3">
                      <w:pPr>
                        <w:spacing w:line="258" w:lineRule="auto"/>
                        <w:textDirection w:val="btLr"/>
                      </w:pPr>
                      <w:r>
                        <w:rPr>
                          <w:color w:val="000000"/>
                          <w:sz w:val="32"/>
                        </w:rPr>
                        <w:t>Client 1</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hidden="0" allowOverlap="1" wp14:anchorId="4644AC85" wp14:editId="4985201C">
                <wp:simplePos x="0" y="0"/>
                <wp:positionH relativeFrom="column">
                  <wp:posOffset>2565400</wp:posOffset>
                </wp:positionH>
                <wp:positionV relativeFrom="paragraph">
                  <wp:posOffset>0</wp:posOffset>
                </wp:positionV>
                <wp:extent cx="879475" cy="403225"/>
                <wp:effectExtent l="0" t="0" r="15875" b="15875"/>
                <wp:wrapNone/>
                <wp:docPr id="70" name="Rectangle 70"/>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chemeClr val="lt1"/>
                        </a:solidFill>
                        <a:ln w="12700" cap="flat" cmpd="sng">
                          <a:solidFill>
                            <a:schemeClr val="dk1"/>
                          </a:solidFill>
                          <a:prstDash val="dot"/>
                          <a:miter lim="800000"/>
                          <a:headEnd type="none" w="sm" len="sm"/>
                          <a:tailEnd type="none" w="sm" len="sm"/>
                        </a:ln>
                      </wps:spPr>
                      <wps:txbx>
                        <w:txbxContent>
                          <w:p w14:paraId="225B53E0"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4644AC85" id="Rectangle 70" o:spid="_x0000_s1031" style="position:absolute;left:0;text-align:left;margin-left:202pt;margin-top:0;width:69.25pt;height:3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" fillcolor="white [3201]" strokecolor="black [3200]" strokeweight="1pt">
                <v:stroke dashstyle="dot" startarrowwidth="narrow" startarrowlength="short" endarrowwidth="narrow" endarrowlength="short"/>
                <v:textbox inset="2.53958mm,1.2694mm,2.53958mm,1.2694mm">
                  <w:txbxContent>
                    <w:p w14:paraId="225B53E0" w14:textId="77777777" w:rsidR="00C73CB3" w:rsidRDefault="00C73CB3">
                      <w:pPr>
                        <w:spacing w:line="258" w:lineRule="auto"/>
                        <w:textDirection w:val="btLr"/>
                      </w:pPr>
                      <w:r>
                        <w:rPr>
                          <w:color w:val="000000"/>
                          <w:sz w:val="32"/>
                        </w:rPr>
                        <w:t>Client 2</w:t>
                      </w:r>
                    </w:p>
                  </w:txbxContent>
                </v:textbox>
              </v:rect>
            </w:pict>
          </mc:Fallback>
        </mc:AlternateContent>
      </w:r>
    </w:p>
    <w:p w14:paraId="7CD8BE41"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2207BA27" w14:textId="55A774A4"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Le client 1 sait uniquement qu’il envoie des messages au client 2 (sans savoir s’il les reçoit) et qu’il en reçoit du client 2.</w:t>
      </w:r>
    </w:p>
    <w:p w14:paraId="1432ABDF" w14:textId="76F839E3" w:rsidR="000E77FC" w:rsidRPr="009547B8" w:rsidRDefault="000E77FC" w:rsidP="000E77F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2BD1BC4B" w14:textId="2831426B" w:rsidR="000E77FC" w:rsidRPr="009547B8" w:rsidRDefault="000E77FC" w:rsidP="000E77F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4CDCD0E" w14:textId="66403ED1" w:rsidR="000E77FC" w:rsidRPr="009547B8" w:rsidRDefault="000E77FC" w:rsidP="000E77F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8A2E529" w14:textId="77777777" w:rsidR="000E77FC" w:rsidRPr="009547B8" w:rsidRDefault="000E77FC" w:rsidP="000E77F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D7D2B6F"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Donc, si le client 1 ne reçoit plus de message du client 2, plusieurs cas sont possibles :</w:t>
      </w:r>
    </w:p>
    <w:p w14:paraId="65F7FCD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hidden="0" allowOverlap="1" wp14:anchorId="05F18B73" wp14:editId="132DC172">
                <wp:simplePos x="0" y="0"/>
                <wp:positionH relativeFrom="column">
                  <wp:posOffset>-94615</wp:posOffset>
                </wp:positionH>
                <wp:positionV relativeFrom="paragraph">
                  <wp:posOffset>0</wp:posOffset>
                </wp:positionV>
                <wp:extent cx="879475" cy="403225"/>
                <wp:effectExtent l="0" t="0" r="15875" b="15875"/>
                <wp:wrapNone/>
                <wp:docPr id="30" name="Rectangle 30"/>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2D7C76F2"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05F18B73" id="Rectangle 30" o:spid="_x0000_s1032" style="position:absolute;left:0;text-align:left;margin-left:-7.45pt;margin-top:0;width:69.25pt;height:3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" fillcolor="#00b050" strokecolor="#f79646 [3209]" strokeweight="1pt">
                <v:stroke startarrowwidth="narrow" startarrowlength="short" endarrowwidth="narrow" endarrowlength="short"/>
                <v:textbox inset="2.53958mm,1.2694mm,2.53958mm,1.2694mm">
                  <w:txbxContent>
                    <w:p w14:paraId="2D7C76F2" w14:textId="77777777" w:rsidR="00C73CB3" w:rsidRDefault="00C73CB3">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hidden="0" allowOverlap="1" wp14:anchorId="19BB4507" wp14:editId="0C3770D4">
                <wp:simplePos x="0" y="0"/>
                <wp:positionH relativeFrom="column">
                  <wp:posOffset>925830</wp:posOffset>
                </wp:positionH>
                <wp:positionV relativeFrom="paragraph">
                  <wp:posOffset>50800</wp:posOffset>
                </wp:positionV>
                <wp:extent cx="1440000" cy="0"/>
                <wp:effectExtent l="0" t="76200" r="27305" b="95250"/>
                <wp:wrapNone/>
                <wp:docPr id="60" name="Connecteur droit avec flèche 60"/>
                <wp:cNvGraphicFramePr/>
                <a:graphic xmlns:a="http://schemas.openxmlformats.org/drawingml/2006/main">
                  <a:graphicData uri="http://schemas.microsoft.com/office/word/2010/wordprocessingShape">
                    <wps:wsp>
                      <wps:cNvCnPr/>
                      <wps:spPr>
                        <a:xfrm>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C0CC5D0" id="Connecteur droit avec flèche 60" o:spid="_x0000_s1026" type="#_x0000_t32" style="position:absolute;margin-left:72.9pt;margin-top:4pt;width:113.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hidden="0" allowOverlap="1" wp14:anchorId="6EF8CB46" wp14:editId="5922215D">
                <wp:simplePos x="0" y="0"/>
                <wp:positionH relativeFrom="column">
                  <wp:posOffset>1063625</wp:posOffset>
                </wp:positionH>
                <wp:positionV relativeFrom="paragraph">
                  <wp:posOffset>190500</wp:posOffset>
                </wp:positionV>
                <wp:extent cx="1152525" cy="314325"/>
                <wp:effectExtent l="0" t="0" r="28575" b="28575"/>
                <wp:wrapNone/>
                <wp:docPr id="40" name="Rectangle 40"/>
                <wp:cNvGraphicFramePr/>
                <a:graphic xmlns:a="http://schemas.openxmlformats.org/drawingml/2006/main">
                  <a:graphicData uri="http://schemas.microsoft.com/office/word/2010/wordprocessingShape">
                    <wps:wsp>
                      <wps:cNvSpPr/>
                      <wps:spPr>
                        <a:xfrm>
                          <a:off x="4774500" y="3627600"/>
                          <a:ext cx="1143000" cy="304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894EED3" w14:textId="77777777" w:rsidR="00C73CB3" w:rsidRDefault="00C73CB3">
                            <w:pPr>
                              <w:spacing w:line="258" w:lineRule="auto"/>
                              <w:textDirection w:val="btLr"/>
                            </w:pPr>
                            <w:r>
                              <w:rPr>
                                <w:color w:val="000000"/>
                              </w:rPr>
                              <w:t>Pas de réponse</w:t>
                            </w:r>
                          </w:p>
                        </w:txbxContent>
                      </wps:txbx>
                      <wps:bodyPr spcFirstLastPara="1" wrap="square" lIns="91425" tIns="45700" rIns="91425" bIns="45700" anchor="t" anchorCtr="0">
                        <a:noAutofit/>
                      </wps:bodyPr>
                    </wps:wsp>
                  </a:graphicData>
                </a:graphic>
              </wp:anchor>
            </w:drawing>
          </mc:Choice>
          <mc:Fallback>
            <w:pict>
              <v:rect w14:anchorId="6EF8CB46" id="Rectangle 40" o:spid="_x0000_s1033" style="position:absolute;left:0;text-align:left;margin-left:83.75pt;margin-top:15pt;width:90.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" fillcolor="white [3201]">
                <v:stroke startarrowwidth="narrow" startarrowlength="short" endarrowwidth="narrow" endarrowlength="short" joinstyle="round"/>
                <v:textbox inset="2.53958mm,1.2694mm,2.53958mm,1.2694mm">
                  <w:txbxContent>
                    <w:p w14:paraId="6894EED3" w14:textId="77777777" w:rsidR="00C73CB3" w:rsidRDefault="00C73CB3">
                      <w:pPr>
                        <w:spacing w:line="258" w:lineRule="auto"/>
                        <w:textDirection w:val="btLr"/>
                      </w:pPr>
                      <w:r>
                        <w:rPr>
                          <w:color w:val="000000"/>
                        </w:rPr>
                        <w:t>Pas de réponse</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hidden="0" allowOverlap="1" wp14:anchorId="30474912" wp14:editId="7E2E89A5">
                <wp:simplePos x="0" y="0"/>
                <wp:positionH relativeFrom="column">
                  <wp:posOffset>2565400</wp:posOffset>
                </wp:positionH>
                <wp:positionV relativeFrom="paragraph">
                  <wp:posOffset>50800</wp:posOffset>
                </wp:positionV>
                <wp:extent cx="879475" cy="403225"/>
                <wp:effectExtent l="0" t="0" r="15875" b="15875"/>
                <wp:wrapNone/>
                <wp:docPr id="46" name="Rectangle 46"/>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chemeClr val="lt1"/>
                        </a:solidFill>
                        <a:ln w="12700" cap="flat" cmpd="sng">
                          <a:solidFill>
                            <a:schemeClr val="dk1"/>
                          </a:solidFill>
                          <a:prstDash val="dot"/>
                          <a:miter lim="800000"/>
                          <a:headEnd type="none" w="sm" len="sm"/>
                          <a:tailEnd type="none" w="sm" len="sm"/>
                        </a:ln>
                      </wps:spPr>
                      <wps:txbx>
                        <w:txbxContent>
                          <w:p w14:paraId="39753A0C"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30474912" id="Rectangle 46" o:spid="_x0000_s1034" style="position:absolute;left:0;text-align:left;margin-left:202pt;margin-top:4pt;width:69.25pt;height:3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" fillcolor="white [3201]" strokecolor="black [3200]" strokeweight="1pt">
                <v:stroke dashstyle="dot" startarrowwidth="narrow" startarrowlength="short" endarrowwidth="narrow" endarrowlength="short"/>
                <v:textbox inset="2.53958mm,1.2694mm,2.53958mm,1.2694mm">
                  <w:txbxContent>
                    <w:p w14:paraId="39753A0C" w14:textId="77777777" w:rsidR="00C73CB3" w:rsidRDefault="00C73CB3">
                      <w:pPr>
                        <w:spacing w:line="258" w:lineRule="auto"/>
                        <w:textDirection w:val="btLr"/>
                      </w:pPr>
                      <w:r>
                        <w:rPr>
                          <w:color w:val="000000"/>
                          <w:sz w:val="32"/>
                        </w:rPr>
                        <w:t>Client 2</w:t>
                      </w:r>
                    </w:p>
                  </w:txbxContent>
                </v:textbox>
              </v:rect>
            </w:pict>
          </mc:Fallback>
        </mc:AlternateContent>
      </w:r>
    </w:p>
    <w:p w14:paraId="75AAC04E"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hidden="0" allowOverlap="1" wp14:anchorId="3B500B7A" wp14:editId="6396EDAE">
                <wp:simplePos x="0" y="0"/>
                <wp:positionH relativeFrom="column">
                  <wp:posOffset>1117600</wp:posOffset>
                </wp:positionH>
                <wp:positionV relativeFrom="paragraph">
                  <wp:posOffset>291094</wp:posOffset>
                </wp:positionV>
                <wp:extent cx="1050925" cy="517525"/>
                <wp:effectExtent l="38100" t="0" r="34925" b="34925"/>
                <wp:wrapNone/>
                <wp:docPr id="49" name="Flèche : bas 49"/>
                <wp:cNvGraphicFramePr/>
                <a:graphic xmlns:a="http://schemas.openxmlformats.org/drawingml/2006/main">
                  <a:graphicData uri="http://schemas.microsoft.com/office/word/2010/wordprocessingShape">
                    <wps:wsp>
                      <wps:cNvSpPr/>
                      <wps:spPr>
                        <a:xfrm>
                          <a:off x="0" y="0"/>
                          <a:ext cx="1050925" cy="517525"/>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0A07184A" w14:textId="77777777" w:rsidR="00C73CB3" w:rsidRDefault="00C73CB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3B500B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9" o:spid="_x0000_s1035" type="#_x0000_t67" style="position:absolute;left:0;text-align:left;margin-left:88pt;margin-top:22.9pt;width:82.75pt;height:40.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" adj="10800" fillcolor="#4f81bd [3204]" strokecolor="#31538f" strokeweight="1pt">
                <v:stroke startarrowwidth="narrow" startarrowlength="short" endarrowwidth="narrow" endarrowlength="short"/>
                <v:textbox inset="2.53958mm,2.53958mm,2.53958mm,2.53958mm">
                  <w:txbxContent>
                    <w:p w14:paraId="0A07184A" w14:textId="77777777" w:rsidR="00C73CB3" w:rsidRDefault="00C73CB3">
                      <w:pPr>
                        <w:spacing w:after="0" w:line="240" w:lineRule="auto"/>
                        <w:textDirection w:val="btLr"/>
                      </w:pPr>
                    </w:p>
                  </w:txbxContent>
                </v:textbox>
              </v:shape>
            </w:pict>
          </mc:Fallback>
        </mc:AlternateContent>
      </w:r>
    </w:p>
    <w:p w14:paraId="32A05D22"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4D21B14D" w14:textId="1FF74969"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hidden="0" allowOverlap="1" wp14:anchorId="5468A22C" wp14:editId="04299C87">
                <wp:simplePos x="0" y="0"/>
                <wp:positionH relativeFrom="column">
                  <wp:posOffset>3677656</wp:posOffset>
                </wp:positionH>
                <wp:positionV relativeFrom="paragraph">
                  <wp:posOffset>177800</wp:posOffset>
                </wp:positionV>
                <wp:extent cx="2609850" cy="5048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609850" cy="504825"/>
                        </a:xfrm>
                        <a:prstGeom prst="rect">
                          <a:avLst/>
                        </a:prstGeom>
                        <a:solidFill>
                          <a:schemeClr val="lt1"/>
                        </a:solidFill>
                        <a:ln w="9525" cap="flat" cmpd="sng">
                          <a:solidFill>
                            <a:srgbClr val="000000"/>
                          </a:solidFill>
                          <a:prstDash val="solid"/>
                          <a:round/>
                          <a:headEnd type="none" w="sm" len="sm"/>
                          <a:tailEnd type="none" w="sm" len="sm"/>
                        </a:ln>
                      </wps:spPr>
                      <wps:txbx>
                        <w:txbxContent>
                          <w:p w14:paraId="348B02AC" w14:textId="77777777" w:rsidR="00C73CB3" w:rsidRDefault="00C73CB3">
                            <w:pPr>
                              <w:spacing w:line="258" w:lineRule="auto"/>
                              <w:textDirection w:val="btLr"/>
                            </w:pPr>
                            <w:r>
                              <w:rPr>
                                <w:color w:val="000000"/>
                              </w:rPr>
                              <w:t>Le message envoyé par le client 1 n’a pas été reçu par le client 2 ou inversement</w:t>
                            </w:r>
                          </w:p>
                        </w:txbxContent>
                      </wps:txbx>
                      <wps:bodyPr spcFirstLastPara="1" wrap="square" lIns="91425" tIns="45700" rIns="91425" bIns="45700" anchor="t" anchorCtr="0">
                        <a:noAutofit/>
                      </wps:bodyPr>
                    </wps:wsp>
                  </a:graphicData>
                </a:graphic>
              </wp:anchor>
            </w:drawing>
          </mc:Choice>
          <mc:Fallback>
            <w:pict>
              <v:rect w14:anchorId="5468A22C" id="Rectangle 13" o:spid="_x0000_s1036" style="position:absolute;left:0;text-align:left;margin-left:289.6pt;margin-top:14pt;width:205.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" fillcolor="white [3201]">
                <v:stroke startarrowwidth="narrow" startarrowlength="short" endarrowwidth="narrow" endarrowlength="short" joinstyle="round"/>
                <v:textbox inset="2.53958mm,1.2694mm,2.53958mm,1.2694mm">
                  <w:txbxContent>
                    <w:p w14:paraId="348B02AC" w14:textId="77777777" w:rsidR="00C73CB3" w:rsidRDefault="00C73CB3">
                      <w:pPr>
                        <w:spacing w:line="258" w:lineRule="auto"/>
                        <w:textDirection w:val="btLr"/>
                      </w:pPr>
                      <w:r>
                        <w:rPr>
                          <w:color w:val="000000"/>
                        </w:rPr>
                        <w:t>Le message envoyé par le client 1 n’a pas été reçu par le client 2 ou inversement</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hidden="0" allowOverlap="1" wp14:anchorId="05FE8EBA" wp14:editId="6221A14E">
                <wp:simplePos x="0" y="0"/>
                <wp:positionH relativeFrom="column">
                  <wp:posOffset>2026656</wp:posOffset>
                </wp:positionH>
                <wp:positionV relativeFrom="paragraph">
                  <wp:posOffset>165100</wp:posOffset>
                </wp:positionV>
                <wp:extent cx="209550" cy="200025"/>
                <wp:effectExtent l="0" t="0" r="19050" b="28575"/>
                <wp:wrapNone/>
                <wp:docPr id="59" name="Organigramme : Jonction de sommaire 59"/>
                <wp:cNvGraphicFramePr/>
                <a:graphic xmlns:a="http://schemas.openxmlformats.org/drawingml/2006/main">
                  <a:graphicData uri="http://schemas.microsoft.com/office/word/2010/wordprocessingShape">
                    <wps:wsp>
                      <wps:cNvSpPr/>
                      <wps:spPr>
                        <a:xfrm>
                          <a:off x="0" y="0"/>
                          <a:ext cx="209550" cy="200025"/>
                        </a:xfrm>
                        <a:prstGeom prst="flowChartSummingJunction">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77760490" w14:textId="77777777" w:rsidR="00C73CB3" w:rsidRDefault="00C73CB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5FE8EBA"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59" o:spid="_x0000_s1037" type="#_x0000_t123" style="position:absolute;left:0;text-align:left;margin-left:159.6pt;margin-top:13pt;width:16.5pt;height:1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2.53958mm,2.53958mm,2.53958mm">
                  <w:txbxContent>
                    <w:p w14:paraId="77760490" w14:textId="77777777" w:rsidR="00C73CB3" w:rsidRDefault="00C73CB3">
                      <w:pPr>
                        <w:spacing w:after="0" w:line="240" w:lineRule="auto"/>
                        <w:textDirection w:val="btLr"/>
                      </w:pPr>
                    </w:p>
                  </w:txbxContent>
                </v:textbox>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hidden="0" allowOverlap="1" wp14:anchorId="70B132BB" wp14:editId="3F361830">
                <wp:simplePos x="0" y="0"/>
                <wp:positionH relativeFrom="column">
                  <wp:posOffset>-97155</wp:posOffset>
                </wp:positionH>
                <wp:positionV relativeFrom="paragraph">
                  <wp:posOffset>215900</wp:posOffset>
                </wp:positionV>
                <wp:extent cx="879475" cy="403225"/>
                <wp:effectExtent l="0" t="0" r="15875" b="15875"/>
                <wp:wrapNone/>
                <wp:docPr id="10" name="Rectangle 10"/>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01213CC9"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70B132BB" id="Rectangle 10" o:spid="_x0000_s1038" style="position:absolute;left:0;text-align:left;margin-left:-7.65pt;margin-top:17pt;width:69.25pt;height:3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" fillcolor="#00b050" strokecolor="#f79646 [3209]" strokeweight="1pt">
                <v:stroke startarrowwidth="narrow" startarrowlength="short" endarrowwidth="narrow" endarrowlength="short"/>
                <v:textbox inset="2.53958mm,1.2694mm,2.53958mm,1.2694mm">
                  <w:txbxContent>
                    <w:p w14:paraId="01213CC9" w14:textId="77777777" w:rsidR="00C73CB3" w:rsidRDefault="00C73CB3">
                      <w:pPr>
                        <w:spacing w:line="258" w:lineRule="auto"/>
                        <w:textDirection w:val="btLr"/>
                      </w:pPr>
                      <w:r>
                        <w:rPr>
                          <w:color w:val="000000"/>
                          <w:sz w:val="32"/>
                        </w:rPr>
                        <w:t>Client 1</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hidden="0" allowOverlap="1" wp14:anchorId="2A326889" wp14:editId="194AB4AB">
                <wp:simplePos x="0" y="0"/>
                <wp:positionH relativeFrom="column">
                  <wp:posOffset>923925</wp:posOffset>
                </wp:positionH>
                <wp:positionV relativeFrom="paragraph">
                  <wp:posOffset>254000</wp:posOffset>
                </wp:positionV>
                <wp:extent cx="1439545" cy="0"/>
                <wp:effectExtent l="0" t="76200" r="27305" b="95250"/>
                <wp:wrapNone/>
                <wp:docPr id="14" name="Connecteur droit avec flèche 14"/>
                <wp:cNvGraphicFramePr/>
                <a:graphic xmlns:a="http://schemas.openxmlformats.org/drawingml/2006/main">
                  <a:graphicData uri="http://schemas.microsoft.com/office/word/2010/wordprocessingShape">
                    <wps:wsp>
                      <wps:cNvCnPr/>
                      <wps:spPr>
                        <a:xfrm>
                          <a:off x="0" y="0"/>
                          <a:ext cx="143954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1D21990C" id="Connecteur droit avec flèche 14" o:spid="_x0000_s1026" type="#_x0000_t32" style="position:absolute;margin-left:72.75pt;margin-top:20pt;width:113.3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" strokecolor="#4f81bd [3204]">
                <v:stroke startarrowwidth="narrow" startarrowlength="short" endarrow="block" joinstyle="miter"/>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hidden="0" allowOverlap="1" wp14:anchorId="599EC782" wp14:editId="6201C5AE">
                <wp:simplePos x="0" y="0"/>
                <wp:positionH relativeFrom="column">
                  <wp:posOffset>2615565</wp:posOffset>
                </wp:positionH>
                <wp:positionV relativeFrom="paragraph">
                  <wp:posOffset>215900</wp:posOffset>
                </wp:positionV>
                <wp:extent cx="828675" cy="400050"/>
                <wp:effectExtent l="0" t="0" r="9525" b="0"/>
                <wp:wrapNone/>
                <wp:docPr id="63" name="Rectangle 63"/>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00B050"/>
                        </a:solidFill>
                        <a:ln>
                          <a:noFill/>
                        </a:ln>
                      </wps:spPr>
                      <wps:txbx>
                        <w:txbxContent>
                          <w:p w14:paraId="040D8D86"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599EC782" id="Rectangle 63" o:spid="_x0000_s1039" style="position:absolute;left:0;text-align:left;margin-left:205.95pt;margin-top:17pt;width:65.2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" fillcolor="#00b050" stroked="f">
                <v:textbox inset="2.53958mm,1.2694mm,2.53958mm,1.2694mm">
                  <w:txbxContent>
                    <w:p w14:paraId="040D8D86" w14:textId="77777777" w:rsidR="00C73CB3" w:rsidRDefault="00C73CB3">
                      <w:pPr>
                        <w:spacing w:line="258" w:lineRule="auto"/>
                        <w:textDirection w:val="btLr"/>
                      </w:pPr>
                      <w:r>
                        <w:rPr>
                          <w:color w:val="000000"/>
                          <w:sz w:val="32"/>
                        </w:rPr>
                        <w:t>Client 2</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hidden="0" allowOverlap="1" wp14:anchorId="37C3AF53" wp14:editId="7909A1F0">
                <wp:simplePos x="0" y="0"/>
                <wp:positionH relativeFrom="column">
                  <wp:posOffset>1437640</wp:posOffset>
                </wp:positionH>
                <wp:positionV relativeFrom="paragraph">
                  <wp:posOffset>279400</wp:posOffset>
                </wp:positionV>
                <wp:extent cx="419100" cy="247650"/>
                <wp:effectExtent l="0" t="0" r="19050" b="19050"/>
                <wp:wrapNone/>
                <wp:docPr id="4" name="Rectangle 4"/>
                <wp:cNvGraphicFramePr/>
                <a:graphic xmlns:a="http://schemas.openxmlformats.org/drawingml/2006/main">
                  <a:graphicData uri="http://schemas.microsoft.com/office/word/2010/wordprocessingShape">
                    <wps:wsp>
                      <wps:cNvSpPr/>
                      <wps:spPr>
                        <a:xfrm>
                          <a:off x="5141213" y="3660938"/>
                          <a:ext cx="409575" cy="238125"/>
                        </a:xfrm>
                        <a:prstGeom prst="rect">
                          <a:avLst/>
                        </a:prstGeom>
                        <a:solidFill>
                          <a:schemeClr val="lt1"/>
                        </a:solidFill>
                        <a:ln w="9525" cap="flat" cmpd="sng">
                          <a:solidFill>
                            <a:srgbClr val="000000"/>
                          </a:solidFill>
                          <a:prstDash val="solid"/>
                          <a:round/>
                          <a:headEnd type="none" w="sm" len="sm"/>
                          <a:tailEnd type="none" w="sm" len="sm"/>
                        </a:ln>
                      </wps:spPr>
                      <wps:txbx>
                        <w:txbxContent>
                          <w:p w14:paraId="12777FBA" w14:textId="77777777" w:rsidR="00C73CB3" w:rsidRDefault="00C73CB3">
                            <w:pPr>
                              <w:spacing w:line="258" w:lineRule="auto"/>
                              <w:textDirection w:val="btLr"/>
                            </w:pPr>
                            <w:r>
                              <w:rPr>
                                <w:color w:val="000000"/>
                              </w:rPr>
                              <w:t>Ou</w:t>
                            </w:r>
                          </w:p>
                        </w:txbxContent>
                      </wps:txbx>
                      <wps:bodyPr spcFirstLastPara="1" wrap="square" lIns="91425" tIns="45700" rIns="91425" bIns="45700" anchor="t" anchorCtr="0">
                        <a:noAutofit/>
                      </wps:bodyPr>
                    </wps:wsp>
                  </a:graphicData>
                </a:graphic>
              </wp:anchor>
            </w:drawing>
          </mc:Choice>
          <mc:Fallback>
            <w:pict>
              <v:rect w14:anchorId="37C3AF53" id="Rectangle 4" o:spid="_x0000_s1040" style="position:absolute;left:0;text-align:left;margin-left:113.2pt;margin-top:22pt;width:33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" fillcolor="white [3201]">
                <v:stroke startarrowwidth="narrow" startarrowlength="short" endarrowwidth="narrow" endarrowlength="short" joinstyle="round"/>
                <v:textbox inset="2.53958mm,1.2694mm,2.53958mm,1.2694mm">
                  <w:txbxContent>
                    <w:p w14:paraId="12777FBA" w14:textId="77777777" w:rsidR="00C73CB3" w:rsidRDefault="00C73CB3">
                      <w:pPr>
                        <w:spacing w:line="258" w:lineRule="auto"/>
                        <w:textDirection w:val="btLr"/>
                      </w:pPr>
                      <w:r>
                        <w:rPr>
                          <w:color w:val="000000"/>
                        </w:rPr>
                        <w:t>Ou</w:t>
                      </w:r>
                    </w:p>
                  </w:txbxContent>
                </v:textbox>
              </v:rect>
            </w:pict>
          </mc:Fallback>
        </mc:AlternateContent>
      </w:r>
    </w:p>
    <w:p w14:paraId="0EC419C8" w14:textId="40E9D234"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hidden="0" allowOverlap="1" wp14:anchorId="77A682B6" wp14:editId="01966C74">
                <wp:simplePos x="0" y="0"/>
                <wp:positionH relativeFrom="column">
                  <wp:posOffset>1040501</wp:posOffset>
                </wp:positionH>
                <wp:positionV relativeFrom="paragraph">
                  <wp:posOffset>114300</wp:posOffset>
                </wp:positionV>
                <wp:extent cx="209550" cy="200025"/>
                <wp:effectExtent l="0" t="0" r="19050" b="28575"/>
                <wp:wrapNone/>
                <wp:docPr id="25" name="Organigramme : Jonction de sommaire 25"/>
                <wp:cNvGraphicFramePr/>
                <a:graphic xmlns:a="http://schemas.openxmlformats.org/drawingml/2006/main">
                  <a:graphicData uri="http://schemas.microsoft.com/office/word/2010/wordprocessingShape">
                    <wps:wsp>
                      <wps:cNvSpPr/>
                      <wps:spPr>
                        <a:xfrm>
                          <a:off x="0" y="0"/>
                          <a:ext cx="209550" cy="200025"/>
                        </a:xfrm>
                        <a:prstGeom prst="flowChartSummingJunction">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01B87C88" w14:textId="77777777" w:rsidR="00C73CB3" w:rsidRDefault="00C73CB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7A682B6" id="Organigramme : Jonction de sommaire 25" o:spid="_x0000_s1041" type="#_x0000_t123" style="position:absolute;left:0;text-align:left;margin-left:81.95pt;margin-top:9pt;width:16.5pt;height:1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2.53958mm,2.53958mm,2.53958mm">
                  <w:txbxContent>
                    <w:p w14:paraId="01B87C88" w14:textId="77777777" w:rsidR="00C73CB3" w:rsidRDefault="00C73CB3">
                      <w:pPr>
                        <w:spacing w:after="0" w:line="240" w:lineRule="auto"/>
                        <w:textDirection w:val="btLr"/>
                      </w:pPr>
                    </w:p>
                  </w:txbxContent>
                </v:textbox>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hidden="0" allowOverlap="1" wp14:anchorId="12351B59" wp14:editId="02CB3FCA">
                <wp:simplePos x="0" y="0"/>
                <wp:positionH relativeFrom="column">
                  <wp:posOffset>924560</wp:posOffset>
                </wp:positionH>
                <wp:positionV relativeFrom="paragraph">
                  <wp:posOffset>190500</wp:posOffset>
                </wp:positionV>
                <wp:extent cx="1439545" cy="0"/>
                <wp:effectExtent l="38100" t="76200" r="0" b="95250"/>
                <wp:wrapNone/>
                <wp:docPr id="24" name="Connecteur droit avec flèche 24"/>
                <wp:cNvGraphicFramePr/>
                <a:graphic xmlns:a="http://schemas.openxmlformats.org/drawingml/2006/main">
                  <a:graphicData uri="http://schemas.microsoft.com/office/word/2010/wordprocessingShape">
                    <wps:wsp>
                      <wps:cNvCnPr/>
                      <wps:spPr>
                        <a:xfrm rot="10800000">
                          <a:off x="0" y="0"/>
                          <a:ext cx="143954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5BB33EF8" id="Connecteur droit avec flèche 24" o:spid="_x0000_s1026" type="#_x0000_t32" style="position:absolute;margin-left:72.8pt;margin-top:15pt;width:113.35pt;height:0;rotation:18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" strokecolor="#4f81bd [3204]">
                <v:stroke startarrowwidth="narrow" startarrowlength="short" endarrow="block" joinstyle="miter"/>
              </v:shape>
            </w:pict>
          </mc:Fallback>
        </mc:AlternateContent>
      </w:r>
    </w:p>
    <w:p w14:paraId="141DD0CC" w14:textId="147ACB37"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hidden="0" allowOverlap="1" wp14:anchorId="454FABBD" wp14:editId="3F6C22CE">
                <wp:simplePos x="0" y="0"/>
                <wp:positionH relativeFrom="column">
                  <wp:posOffset>3677656</wp:posOffset>
                </wp:positionH>
                <wp:positionV relativeFrom="paragraph">
                  <wp:posOffset>330200</wp:posOffset>
                </wp:positionV>
                <wp:extent cx="2247900" cy="5048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247900" cy="5048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2FC8B35" w14:textId="77777777" w:rsidR="00C73CB3" w:rsidRDefault="00C73CB3">
                            <w:pPr>
                              <w:spacing w:line="258" w:lineRule="auto"/>
                              <w:textDirection w:val="btLr"/>
                            </w:pPr>
                            <w:r>
                              <w:rPr>
                                <w:color w:val="000000"/>
                              </w:rPr>
                              <w:t xml:space="preserve">Le client 2 est </w:t>
                            </w:r>
                            <w:r w:rsidRPr="000B63BD">
                              <w:rPr>
                                <w:i/>
                                <w:iCs/>
                                <w:color w:val="000000"/>
                              </w:rPr>
                              <w:t>ko</w:t>
                            </w:r>
                            <w:r>
                              <w:rPr>
                                <w:color w:val="000000"/>
                              </w:rPr>
                              <w:t>.</w:t>
                            </w:r>
                          </w:p>
                        </w:txbxContent>
                      </wps:txbx>
                      <wps:bodyPr spcFirstLastPara="1" wrap="square" lIns="91425" tIns="45700" rIns="91425" bIns="45700" anchor="t" anchorCtr="0">
                        <a:noAutofit/>
                      </wps:bodyPr>
                    </wps:wsp>
                  </a:graphicData>
                </a:graphic>
              </wp:anchor>
            </w:drawing>
          </mc:Choice>
          <mc:Fallback>
            <w:pict>
              <v:rect w14:anchorId="454FABBD" id="Rectangle 17" o:spid="_x0000_s1042" style="position:absolute;left:0;text-align:left;margin-left:289.6pt;margin-top:26pt;width:177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" fillcolor="white [3201]">
                <v:stroke startarrowwidth="narrow" startarrowlength="short" endarrowwidth="narrow" endarrowlength="short" joinstyle="round"/>
                <v:textbox inset="2.53958mm,1.2694mm,2.53958mm,1.2694mm">
                  <w:txbxContent>
                    <w:p w14:paraId="52FC8B35" w14:textId="77777777" w:rsidR="00C73CB3" w:rsidRDefault="00C73CB3">
                      <w:pPr>
                        <w:spacing w:line="258" w:lineRule="auto"/>
                        <w:textDirection w:val="btLr"/>
                      </w:pPr>
                      <w:r>
                        <w:rPr>
                          <w:color w:val="000000"/>
                        </w:rPr>
                        <w:t xml:space="preserve">Le client 2 est </w:t>
                      </w:r>
                      <w:r w:rsidRPr="000B63BD">
                        <w:rPr>
                          <w:i/>
                          <w:iCs/>
                          <w:color w:val="000000"/>
                        </w:rPr>
                        <w:t>ko</w:t>
                      </w:r>
                      <w:r>
                        <w:rPr>
                          <w:color w:val="000000"/>
                        </w:rPr>
                        <w:t>.</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hidden="0" allowOverlap="1" wp14:anchorId="5033A2C7" wp14:editId="1824E174">
                <wp:simplePos x="0" y="0"/>
                <wp:positionH relativeFrom="column">
                  <wp:posOffset>-96520</wp:posOffset>
                </wp:positionH>
                <wp:positionV relativeFrom="paragraph">
                  <wp:posOffset>317500</wp:posOffset>
                </wp:positionV>
                <wp:extent cx="879475" cy="403225"/>
                <wp:effectExtent l="0" t="0" r="15875" b="15875"/>
                <wp:wrapNone/>
                <wp:docPr id="35" name="Rectangle 3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6FD5782E"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5033A2C7" id="Rectangle 35" o:spid="_x0000_s1043" style="position:absolute;left:0;text-align:left;margin-left:-7.6pt;margin-top:25pt;width:69.25pt;height:31.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" fillcolor="#00b050" strokecolor="#f79646 [3209]" strokeweight="1pt">
                <v:stroke startarrowwidth="narrow" startarrowlength="short" endarrowwidth="narrow" endarrowlength="short"/>
                <v:textbox inset="2.53958mm,1.2694mm,2.53958mm,1.2694mm">
                  <w:txbxContent>
                    <w:p w14:paraId="6FD5782E" w14:textId="77777777" w:rsidR="00C73CB3" w:rsidRDefault="00C73CB3">
                      <w:pPr>
                        <w:spacing w:line="258" w:lineRule="auto"/>
                        <w:textDirection w:val="btLr"/>
                      </w:pPr>
                      <w:r>
                        <w:rPr>
                          <w:color w:val="000000"/>
                          <w:sz w:val="32"/>
                        </w:rPr>
                        <w:t>Client 1</w:t>
                      </w:r>
                    </w:p>
                  </w:txbxContent>
                </v:textbox>
              </v:rect>
            </w:pict>
          </mc:Fallback>
        </mc:AlternateContent>
      </w:r>
    </w:p>
    <w:p w14:paraId="56DFCBFE"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hidden="0" allowOverlap="1" wp14:anchorId="662A2D86" wp14:editId="59E9D89C">
                <wp:simplePos x="0" y="0"/>
                <wp:positionH relativeFrom="column">
                  <wp:posOffset>976630</wp:posOffset>
                </wp:positionH>
                <wp:positionV relativeFrom="paragraph">
                  <wp:posOffset>25400</wp:posOffset>
                </wp:positionV>
                <wp:extent cx="1343025" cy="0"/>
                <wp:effectExtent l="0" t="76200" r="9525" b="95250"/>
                <wp:wrapNone/>
                <wp:docPr id="45" name="Connecteur droit avec flèche 45"/>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3B76F930" id="Connecteur droit avec flèche 45" o:spid="_x0000_s1026" type="#_x0000_t32" style="position:absolute;margin-left:76.9pt;margin-top:2pt;width:105.75pt;height: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hidden="0" allowOverlap="1" wp14:anchorId="4BFFEE98" wp14:editId="7B27BEB9">
                <wp:simplePos x="0" y="0"/>
                <wp:positionH relativeFrom="column">
                  <wp:posOffset>2621280</wp:posOffset>
                </wp:positionH>
                <wp:positionV relativeFrom="paragraph">
                  <wp:posOffset>12700</wp:posOffset>
                </wp:positionV>
                <wp:extent cx="828675" cy="400050"/>
                <wp:effectExtent l="0" t="0" r="9525" b="0"/>
                <wp:wrapNone/>
                <wp:docPr id="23" name="Rectangle 23"/>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FF0000"/>
                        </a:solidFill>
                        <a:ln>
                          <a:noFill/>
                        </a:ln>
                      </wps:spPr>
                      <wps:txbx>
                        <w:txbxContent>
                          <w:p w14:paraId="5688D952"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4BFFEE98" id="Rectangle 23" o:spid="_x0000_s1044" style="position:absolute;left:0;text-align:left;margin-left:206.4pt;margin-top:1pt;width:65.25pt;height:3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" fillcolor="red" stroked="f">
                <v:textbox inset="2.53958mm,1.2694mm,2.53958mm,1.2694mm">
                  <w:txbxContent>
                    <w:p w14:paraId="5688D952" w14:textId="77777777" w:rsidR="00C73CB3" w:rsidRDefault="00C73CB3">
                      <w:pPr>
                        <w:spacing w:line="258" w:lineRule="auto"/>
                        <w:textDirection w:val="btLr"/>
                      </w:pPr>
                      <w:r>
                        <w:rPr>
                          <w:color w:val="000000"/>
                          <w:sz w:val="32"/>
                        </w:rPr>
                        <w:t>Client 2</w:t>
                      </w:r>
                    </w:p>
                  </w:txbxContent>
                </v:textbox>
              </v:rect>
            </w:pict>
          </mc:Fallback>
        </mc:AlternateContent>
      </w:r>
    </w:p>
    <w:p w14:paraId="62A1BDB7" w14:textId="5FB94764"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hidden="0" allowOverlap="1" wp14:anchorId="42EF34B8" wp14:editId="20FD0115">
                <wp:simplePos x="0" y="0"/>
                <wp:positionH relativeFrom="column">
                  <wp:posOffset>3677656</wp:posOffset>
                </wp:positionH>
                <wp:positionV relativeFrom="paragraph">
                  <wp:posOffset>330200</wp:posOffset>
                </wp:positionV>
                <wp:extent cx="2247900" cy="6667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2247900" cy="6667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B90A95" w14:textId="77777777" w:rsidR="00C73CB3" w:rsidRDefault="00C73CB3">
                            <w:pPr>
                              <w:spacing w:line="258" w:lineRule="auto"/>
                              <w:textDirection w:val="btLr"/>
                            </w:pPr>
                            <w:r>
                              <w:rPr>
                                <w:color w:val="000000"/>
                              </w:rPr>
                              <w:t>Le client 2 a répondu, mais sa réponse a été retardée et le client 1 ne l’a pas encore reçue.</w:t>
                            </w:r>
                          </w:p>
                        </w:txbxContent>
                      </wps:txbx>
                      <wps:bodyPr spcFirstLastPara="1" wrap="square" lIns="91425" tIns="45700" rIns="91425" bIns="45700" anchor="t" anchorCtr="0">
                        <a:noAutofit/>
                      </wps:bodyPr>
                    </wps:wsp>
                  </a:graphicData>
                </a:graphic>
              </wp:anchor>
            </w:drawing>
          </mc:Choice>
          <mc:Fallback>
            <w:pict>
              <v:rect w14:anchorId="42EF34B8" id="Rectangle 77" o:spid="_x0000_s1045" style="position:absolute;left:0;text-align:left;margin-left:289.6pt;margin-top:26pt;width:177pt;height:5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" fillcolor="white [3201]">
                <v:stroke startarrowwidth="narrow" startarrowlength="short" endarrowwidth="narrow" endarrowlength="short" joinstyle="round"/>
                <v:textbox inset="2.53958mm,1.2694mm,2.53958mm,1.2694mm">
                  <w:txbxContent>
                    <w:p w14:paraId="11B90A95" w14:textId="77777777" w:rsidR="00C73CB3" w:rsidRDefault="00C73CB3">
                      <w:pPr>
                        <w:spacing w:line="258" w:lineRule="auto"/>
                        <w:textDirection w:val="btLr"/>
                      </w:pPr>
                      <w:r>
                        <w:rPr>
                          <w:color w:val="000000"/>
                        </w:rPr>
                        <w:t>Le client 2 a répondu, mais sa réponse a été retardée et le client 1 ne l’a pas encore reçue.</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hidden="0" allowOverlap="1" wp14:anchorId="708BB7C2" wp14:editId="6460F64C">
                <wp:simplePos x="0" y="0"/>
                <wp:positionH relativeFrom="column">
                  <wp:posOffset>-100965</wp:posOffset>
                </wp:positionH>
                <wp:positionV relativeFrom="paragraph">
                  <wp:posOffset>355600</wp:posOffset>
                </wp:positionV>
                <wp:extent cx="879475" cy="403225"/>
                <wp:effectExtent l="0" t="0" r="15875" b="15875"/>
                <wp:wrapNone/>
                <wp:docPr id="2" name="Rectangle 2"/>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135319CC"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708BB7C2" id="Rectangle 2" o:spid="_x0000_s1046" style="position:absolute;left:0;text-align:left;margin-left:-7.95pt;margin-top:28pt;width:69.25pt;height:31.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" fillcolor="#00b050" strokecolor="#f79646 [3209]" strokeweight="1pt">
                <v:stroke startarrowwidth="narrow" startarrowlength="short" endarrowwidth="narrow" endarrowlength="short"/>
                <v:textbox inset="2.53958mm,1.2694mm,2.53958mm,1.2694mm">
                  <w:txbxContent>
                    <w:p w14:paraId="135319CC" w14:textId="77777777" w:rsidR="00C73CB3" w:rsidRDefault="00C73CB3">
                      <w:pPr>
                        <w:spacing w:line="258" w:lineRule="auto"/>
                        <w:textDirection w:val="btLr"/>
                      </w:pPr>
                      <w:r>
                        <w:rPr>
                          <w:color w:val="000000"/>
                          <w:sz w:val="32"/>
                        </w:rPr>
                        <w:t>Client 1</w:t>
                      </w:r>
                    </w:p>
                  </w:txbxContent>
                </v:textbox>
              </v:rect>
            </w:pict>
          </mc:Fallback>
        </mc:AlternateContent>
      </w:r>
    </w:p>
    <w:p w14:paraId="71F80BA4" w14:textId="023EB38D" w:rsidR="005D4A63" w:rsidRPr="009547B8" w:rsidRDefault="00FF10C6"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hidden="0" allowOverlap="1" wp14:anchorId="604E1676" wp14:editId="1B21E327">
                <wp:simplePos x="0" y="0"/>
                <wp:positionH relativeFrom="column">
                  <wp:posOffset>1615811</wp:posOffset>
                </wp:positionH>
                <wp:positionV relativeFrom="paragraph">
                  <wp:posOffset>241300</wp:posOffset>
                </wp:positionV>
                <wp:extent cx="719455" cy="0"/>
                <wp:effectExtent l="38100" t="76200" r="0" b="95250"/>
                <wp:wrapNone/>
                <wp:docPr id="6" name="Connecteur droit avec flèche 6"/>
                <wp:cNvGraphicFramePr/>
                <a:graphic xmlns:a="http://schemas.openxmlformats.org/drawingml/2006/main">
                  <a:graphicData uri="http://schemas.microsoft.com/office/word/2010/wordprocessingShape">
                    <wps:wsp>
                      <wps:cNvCnPr/>
                      <wps:spPr>
                        <a:xfrm rot="10800000">
                          <a:off x="0" y="0"/>
                          <a:ext cx="71945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EDB0D5E" id="Connecteur droit avec flèche 6" o:spid="_x0000_s1026" type="#_x0000_t32" style="position:absolute;margin-left:127.25pt;margin-top:19pt;width:56.65pt;height:0;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" strokecolor="#4f81bd [3204]">
                <v:stroke startarrowwidth="narrow" startarrowlength="short" endarrow="block" joinstyle="miter"/>
              </v:shape>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hidden="0" allowOverlap="1" wp14:anchorId="6C823633" wp14:editId="22FECC09">
                <wp:simplePos x="0" y="0"/>
                <wp:positionH relativeFrom="column">
                  <wp:posOffset>2621915</wp:posOffset>
                </wp:positionH>
                <wp:positionV relativeFrom="paragraph">
                  <wp:posOffset>0</wp:posOffset>
                </wp:positionV>
                <wp:extent cx="828675" cy="400050"/>
                <wp:effectExtent l="0" t="0" r="9525" b="0"/>
                <wp:wrapNone/>
                <wp:docPr id="51" name="Rectangle 51"/>
                <wp:cNvGraphicFramePr/>
                <a:graphic xmlns:a="http://schemas.openxmlformats.org/drawingml/2006/main">
                  <a:graphicData uri="http://schemas.microsoft.com/office/word/2010/wordprocessingShape">
                    <wps:wsp>
                      <wps:cNvSpPr/>
                      <wps:spPr>
                        <a:xfrm>
                          <a:off x="4936425" y="3584738"/>
                          <a:ext cx="819150" cy="390525"/>
                        </a:xfrm>
                        <a:prstGeom prst="rect">
                          <a:avLst/>
                        </a:prstGeom>
                        <a:solidFill>
                          <a:srgbClr val="00B050"/>
                        </a:solidFill>
                        <a:ln>
                          <a:noFill/>
                        </a:ln>
                      </wps:spPr>
                      <wps:txbx>
                        <w:txbxContent>
                          <w:p w14:paraId="2852DCCF"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6C823633" id="Rectangle 51" o:spid="_x0000_s1047" style="position:absolute;left:0;text-align:left;margin-left:206.45pt;margin-top:0;width:65.25pt;height:3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" fillcolor="#00b050" stroked="f">
                <v:textbox inset="2.53958mm,1.2694mm,2.53958mm,1.2694mm">
                  <w:txbxContent>
                    <w:p w14:paraId="2852DCCF" w14:textId="77777777" w:rsidR="00C73CB3" w:rsidRDefault="00C73CB3">
                      <w:pPr>
                        <w:spacing w:line="258" w:lineRule="auto"/>
                        <w:textDirection w:val="btLr"/>
                      </w:pPr>
                      <w:r>
                        <w:rPr>
                          <w:color w:val="000000"/>
                          <w:sz w:val="32"/>
                        </w:rPr>
                        <w:t>Client 2</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hidden="0" allowOverlap="1" wp14:anchorId="1EF59EE0" wp14:editId="3EEE5AE7">
                <wp:simplePos x="0" y="0"/>
                <wp:positionH relativeFrom="column">
                  <wp:posOffset>928370</wp:posOffset>
                </wp:positionH>
                <wp:positionV relativeFrom="paragraph">
                  <wp:posOffset>63500</wp:posOffset>
                </wp:positionV>
                <wp:extent cx="1440000" cy="0"/>
                <wp:effectExtent l="0" t="76200" r="27305" b="95250"/>
                <wp:wrapNone/>
                <wp:docPr id="26" name="Connecteur droit avec flèche 26"/>
                <wp:cNvGraphicFramePr/>
                <a:graphic xmlns:a="http://schemas.openxmlformats.org/drawingml/2006/main">
                  <a:graphicData uri="http://schemas.microsoft.com/office/word/2010/wordprocessingShape">
                    <wps:wsp>
                      <wps:cNvCnPr/>
                      <wps:spPr>
                        <a:xfrm>
                          <a:off x="0" y="0"/>
                          <a:ext cx="144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B8A2C27" id="Connecteur droit avec flèche 26" o:spid="_x0000_s1026" type="#_x0000_t32" style="position:absolute;margin-left:73.1pt;margin-top:5pt;width:113.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" strokecolor="#4f81bd [3204]">
                <v:stroke startarrowwidth="narrow" startarrowlength="short" endarrow="block" joinstyle="miter"/>
              </v:shape>
            </w:pict>
          </mc:Fallback>
        </mc:AlternateContent>
      </w:r>
    </w:p>
    <w:p w14:paraId="53E37D93"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95558ED"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Cette situation met en évidence plusieurs choses :</w:t>
      </w:r>
    </w:p>
    <w:p w14:paraId="3A4164D9" w14:textId="77777777" w:rsidR="005D4A63" w:rsidRPr="009547B8" w:rsidRDefault="00FC4BED" w:rsidP="00BB1C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Un client </w:t>
      </w:r>
      <w:commentRangeStart w:id="40"/>
      <w:commentRangeEnd w:id="40"/>
      <w:r w:rsidRPr="009547B8">
        <w:rPr>
          <w:rFonts w:ascii="Times New Roman" w:hAnsi="Times New Roman" w:cs="Times New Roman"/>
          <w:sz w:val="24"/>
          <w:szCs w:val="24"/>
        </w:rPr>
        <w:commentReference w:id="40"/>
      </w:r>
      <w:r w:rsidRPr="009547B8">
        <w:rPr>
          <w:rFonts w:ascii="Times New Roman" w:eastAsia="Times New Roman" w:hAnsi="Times New Roman" w:cs="Times New Roman"/>
          <w:i/>
          <w:color w:val="000000"/>
          <w:sz w:val="24"/>
          <w:szCs w:val="24"/>
          <w:rPrChange w:id="41" w:author="Victorien Elvinger" w:date="2020-06-25T17:05:00Z">
            <w:rPr>
              <w:rFonts w:ascii="Times New Roman" w:eastAsia="Times New Roman" w:hAnsi="Times New Roman" w:cs="Times New Roman"/>
              <w:color w:val="000000"/>
              <w:sz w:val="24"/>
              <w:szCs w:val="24"/>
            </w:rPr>
          </w:rPrChange>
        </w:rPr>
        <w:t>ok</w:t>
      </w:r>
      <w:r w:rsidRPr="009547B8">
        <w:rPr>
          <w:rFonts w:ascii="Times New Roman" w:eastAsia="Times New Roman" w:hAnsi="Times New Roman" w:cs="Times New Roman"/>
          <w:color w:val="000000"/>
          <w:sz w:val="24"/>
          <w:szCs w:val="24"/>
        </w:rPr>
        <w:t xml:space="preserve"> peut très bien être perçu par un autre comme </w:t>
      </w:r>
      <w:r w:rsidRPr="009547B8">
        <w:rPr>
          <w:rFonts w:ascii="Times New Roman" w:eastAsia="Times New Roman" w:hAnsi="Times New Roman" w:cs="Times New Roman"/>
          <w:i/>
          <w:color w:val="000000"/>
          <w:sz w:val="24"/>
          <w:szCs w:val="24"/>
          <w:rPrChange w:id="42" w:author="Victorien Elvinger" w:date="2020-06-25T17:05:00Z">
            <w:rPr>
              <w:rFonts w:ascii="Times New Roman" w:eastAsia="Times New Roman" w:hAnsi="Times New Roman" w:cs="Times New Roman"/>
              <w:color w:val="000000"/>
              <w:sz w:val="24"/>
              <w:szCs w:val="24"/>
            </w:rPr>
          </w:rPrChange>
        </w:rPr>
        <w:t>ko </w:t>
      </w:r>
      <w:r w:rsidRPr="009547B8">
        <w:rPr>
          <w:rFonts w:ascii="Times New Roman" w:eastAsia="Times New Roman" w:hAnsi="Times New Roman" w:cs="Times New Roman"/>
          <w:color w:val="000000"/>
          <w:sz w:val="24"/>
          <w:szCs w:val="24"/>
        </w:rPr>
        <w:t>;</w:t>
      </w:r>
    </w:p>
    <w:p w14:paraId="7E925CAF" w14:textId="1D439C35" w:rsidR="005353BE" w:rsidRPr="009547B8" w:rsidRDefault="00FC4BED" w:rsidP="005353B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Un client qui ne répond pas à un message n’est pas forcément </w:t>
      </w:r>
      <w:r w:rsidRPr="009547B8">
        <w:rPr>
          <w:rFonts w:ascii="Times New Roman" w:eastAsia="Times New Roman" w:hAnsi="Times New Roman" w:cs="Times New Roman"/>
          <w:i/>
          <w:iCs/>
          <w:color w:val="000000"/>
          <w:sz w:val="24"/>
          <w:szCs w:val="24"/>
        </w:rPr>
        <w:t>ko</w:t>
      </w:r>
      <w:r w:rsidRPr="009547B8">
        <w:rPr>
          <w:rFonts w:ascii="Times New Roman" w:eastAsia="Times New Roman" w:hAnsi="Times New Roman" w:cs="Times New Roman"/>
          <w:color w:val="000000"/>
          <w:sz w:val="24"/>
          <w:szCs w:val="24"/>
        </w:rPr>
        <w:t>.</w:t>
      </w:r>
    </w:p>
    <w:p w14:paraId="565F868D" w14:textId="6D338A8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Cependant, dans la majorité des logiciels</w:t>
      </w:r>
      <w:r w:rsidR="004B6914" w:rsidRPr="009547B8">
        <w:rPr>
          <w:rFonts w:ascii="Times New Roman" w:eastAsia="Times New Roman" w:hAnsi="Times New Roman" w:cs="Times New Roman"/>
          <w:sz w:val="24"/>
          <w:szCs w:val="24"/>
        </w:rPr>
        <w:t xml:space="preserve"> </w:t>
      </w:r>
      <w:ins w:id="43" w:author="Victorien Elvinger" w:date="2020-06-25T17:12:00Z">
        <w:del w:id="44" w:author="Matthieu NICOLAS" w:date="2020-06-26T13:47:00Z">
          <w:r w:rsidRPr="009547B8">
            <w:rPr>
              <w:rFonts w:ascii="Times New Roman" w:eastAsia="Times New Roman" w:hAnsi="Times New Roman" w:cs="Times New Roman"/>
              <w:sz w:val="24"/>
              <w:szCs w:val="24"/>
            </w:rPr>
            <w:delText xml:space="preserve"> collaboratifs</w:delText>
          </w:r>
        </w:del>
      </w:ins>
      <w:ins w:id="45" w:author="Matthieu NICOLAS" w:date="2020-06-26T13:47:00Z">
        <w:r w:rsidRPr="009547B8">
          <w:rPr>
            <w:rFonts w:ascii="Times New Roman" w:eastAsia="Times New Roman" w:hAnsi="Times New Roman" w:cs="Times New Roman"/>
            <w:sz w:val="24"/>
            <w:szCs w:val="24"/>
          </w:rPr>
          <w:t>distribués</w:t>
        </w:r>
      </w:ins>
      <w:r w:rsidRPr="009547B8">
        <w:rPr>
          <w:rFonts w:ascii="Times New Roman" w:eastAsia="Times New Roman" w:hAnsi="Times New Roman" w:cs="Times New Roman"/>
          <w:sz w:val="24"/>
          <w:szCs w:val="24"/>
        </w:rPr>
        <w:t xml:space="preserve">, </w:t>
      </w:r>
      <w:commentRangeStart w:id="46"/>
      <w:r w:rsidRPr="009547B8">
        <w:rPr>
          <w:rFonts w:ascii="Times New Roman" w:eastAsia="Times New Roman" w:hAnsi="Times New Roman" w:cs="Times New Roman"/>
          <w:sz w:val="24"/>
          <w:szCs w:val="24"/>
        </w:rPr>
        <w:t xml:space="preserve">on ne peut pas se permettre de considérer un client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 xml:space="preserve"> alors qu</w:t>
      </w:r>
      <w:ins w:id="47" w:author="Victorien Elvinger" w:date="2020-06-25T17:12:00Z">
        <w:r w:rsidRPr="009547B8">
          <w:rPr>
            <w:rFonts w:ascii="Times New Roman" w:eastAsia="Times New Roman" w:hAnsi="Times New Roman" w:cs="Times New Roman"/>
            <w:sz w:val="24"/>
            <w:szCs w:val="24"/>
          </w:rPr>
          <w:t>’il</w:t>
        </w:r>
      </w:ins>
      <w:del w:id="48" w:author="Victorien Elvinger" w:date="2020-06-25T17:12:00Z">
        <w:r w:rsidRPr="009547B8">
          <w:rPr>
            <w:rFonts w:ascii="Times New Roman" w:eastAsia="Times New Roman" w:hAnsi="Times New Roman" w:cs="Times New Roman"/>
            <w:sz w:val="24"/>
            <w:szCs w:val="24"/>
          </w:rPr>
          <w:delText>i</w:delText>
        </w:r>
      </w:del>
      <w:r w:rsidRPr="009547B8">
        <w:rPr>
          <w:rFonts w:ascii="Times New Roman" w:eastAsia="Times New Roman" w:hAnsi="Times New Roman" w:cs="Times New Roman"/>
          <w:sz w:val="24"/>
          <w:szCs w:val="24"/>
        </w:rPr>
        <w:t xml:space="preserve"> ne l’est pas et il est important de détecter les clients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 xml:space="preserve"> pour ne plus les contacter inutilement</w:t>
      </w:r>
      <w:ins w:id="49" w:author="Victorien Elvinger" w:date="2020-06-25T17:13:00Z">
        <w:r w:rsidRPr="009547B8">
          <w:rPr>
            <w:rFonts w:ascii="Times New Roman" w:eastAsia="Times New Roman" w:hAnsi="Times New Roman" w:cs="Times New Roman"/>
            <w:sz w:val="24"/>
            <w:szCs w:val="24"/>
          </w:rPr>
          <w:t>.</w:t>
        </w:r>
        <w:commentRangeEnd w:id="46"/>
        <w:r w:rsidRPr="009547B8">
          <w:rPr>
            <w:rFonts w:ascii="Times New Roman" w:hAnsi="Times New Roman" w:cs="Times New Roman"/>
            <w:sz w:val="24"/>
            <w:szCs w:val="24"/>
          </w:rPr>
          <w:commentReference w:id="46"/>
        </w:r>
        <w:r w:rsidRPr="009547B8">
          <w:rPr>
            <w:rFonts w:ascii="Times New Roman" w:eastAsia="Times New Roman" w:hAnsi="Times New Roman" w:cs="Times New Roman"/>
            <w:sz w:val="24"/>
            <w:szCs w:val="24"/>
          </w:rPr>
          <w:t xml:space="preserve"> </w:t>
        </w:r>
      </w:ins>
      <w:del w:id="50" w:author="Victorien Elvinger" w:date="2020-06-25T17:13:00Z">
        <w:r w:rsidRPr="009547B8">
          <w:rPr>
            <w:rFonts w:ascii="Times New Roman" w:eastAsia="Times New Roman" w:hAnsi="Times New Roman" w:cs="Times New Roman"/>
            <w:sz w:val="24"/>
            <w:szCs w:val="24"/>
          </w:rPr>
          <w:delText xml:space="preserve"> (et </w:delText>
        </w:r>
      </w:del>
      <w:r w:rsidR="000631FB" w:rsidRPr="009547B8">
        <w:rPr>
          <w:rFonts w:ascii="Times New Roman" w:eastAsia="Times New Roman" w:hAnsi="Times New Roman" w:cs="Times New Roman"/>
          <w:sz w:val="24"/>
          <w:szCs w:val="24"/>
        </w:rPr>
        <w:t>Cela est d’autant plus vrai dans MUTE car, comme évoqué plus tôt, cela peut complétement changer le comportement des utilisateurs.</w:t>
      </w:r>
    </w:p>
    <w:p w14:paraId="29B9C1A4"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cela, on utilise des protocoles appelés protocoles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Un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est un protocole qui va permettre de suivre l’état des différents clients qui font partie du réseau (quel qu’il soit).</w:t>
      </w:r>
    </w:p>
    <w:p w14:paraId="74EDA98D" w14:textId="203F056B" w:rsidR="002F54FE" w:rsidRPr="009547B8" w:rsidRDefault="00FC4BED" w:rsidP="002F54FE">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Dans MUTE, cela est actuellement assuré par un protocole créé par l’équipe elle-même dont l’implémentation est couplée à </w:t>
      </w:r>
      <w:commentRangeStart w:id="51"/>
      <w:commentRangeStart w:id="52"/>
      <w:r w:rsidRPr="009547B8">
        <w:rPr>
          <w:rFonts w:ascii="Times New Roman" w:eastAsia="Times New Roman" w:hAnsi="Times New Roman" w:cs="Times New Roman"/>
          <w:sz w:val="24"/>
          <w:szCs w:val="24"/>
        </w:rPr>
        <w:t>la couche réseau</w:t>
      </w:r>
      <w:commentRangeEnd w:id="51"/>
      <w:r w:rsidRPr="009547B8">
        <w:rPr>
          <w:rFonts w:ascii="Times New Roman" w:hAnsi="Times New Roman" w:cs="Times New Roman"/>
          <w:sz w:val="24"/>
          <w:szCs w:val="24"/>
        </w:rPr>
        <w:commentReference w:id="51"/>
      </w:r>
      <w:commentRangeEnd w:id="52"/>
      <w:r w:rsidRPr="009547B8">
        <w:rPr>
          <w:rFonts w:ascii="Times New Roman" w:hAnsi="Times New Roman" w:cs="Times New Roman"/>
          <w:sz w:val="24"/>
          <w:szCs w:val="24"/>
        </w:rPr>
        <w:commentReference w:id="52"/>
      </w:r>
      <w:r w:rsidRPr="009547B8">
        <w:rPr>
          <w:rFonts w:ascii="Times New Roman" w:eastAsia="Times New Roman" w:hAnsi="Times New Roman" w:cs="Times New Roman"/>
          <w:sz w:val="24"/>
          <w:szCs w:val="24"/>
        </w:rPr>
        <w:t>. Cette couche réseau n’étant plus maintenue, deux problèmes se posent : tout d’abord, au fur et à mesures des mises à jour des navigateurs de plus en plus de bugs apparaissent car la technologie utilisée (</w:t>
      </w:r>
      <w:proofErr w:type="spellStart"/>
      <w:r w:rsidRPr="009547B8">
        <w:rPr>
          <w:rFonts w:ascii="Times New Roman" w:eastAsia="Times New Roman" w:hAnsi="Times New Roman" w:cs="Times New Roman"/>
          <w:sz w:val="24"/>
          <w:szCs w:val="24"/>
        </w:rPr>
        <w:t>WebRTC</w:t>
      </w:r>
      <w:proofErr w:type="spellEnd"/>
      <w:r w:rsidRPr="009547B8">
        <w:rPr>
          <w:rFonts w:ascii="Times New Roman" w:eastAsia="Times New Roman" w:hAnsi="Times New Roman" w:cs="Times New Roman"/>
          <w:sz w:val="24"/>
          <w:szCs w:val="24"/>
        </w:rPr>
        <w:t xml:space="preserve">) </w:t>
      </w:r>
      <w:r w:rsidR="009D0F9C">
        <w:rPr>
          <w:rFonts w:ascii="Times New Roman" w:eastAsia="Times New Roman" w:hAnsi="Times New Roman" w:cs="Times New Roman"/>
          <w:sz w:val="24"/>
          <w:szCs w:val="24"/>
        </w:rPr>
        <w:t>a évolué rapidement et commence seulement à être stable</w:t>
      </w:r>
      <w:r w:rsidRPr="009547B8">
        <w:rPr>
          <w:rFonts w:ascii="Times New Roman" w:eastAsia="Times New Roman" w:hAnsi="Times New Roman" w:cs="Times New Roman"/>
          <w:sz w:val="24"/>
          <w:szCs w:val="24"/>
        </w:rPr>
        <w:t xml:space="preserve">. </w:t>
      </w:r>
      <w:commentRangeStart w:id="53"/>
      <w:r w:rsidRPr="009547B8">
        <w:rPr>
          <w:rFonts w:ascii="Times New Roman" w:eastAsia="Times New Roman" w:hAnsi="Times New Roman" w:cs="Times New Roman"/>
          <w:sz w:val="24"/>
          <w:szCs w:val="24"/>
        </w:rPr>
        <w:t>De plus, ce couplage empêche aussi de changer de couche réseau</w:t>
      </w:r>
      <w:r w:rsidR="000033D1">
        <w:rPr>
          <w:rFonts w:ascii="Times New Roman" w:eastAsia="Times New Roman" w:hAnsi="Times New Roman" w:cs="Times New Roman"/>
          <w:sz w:val="24"/>
          <w:szCs w:val="24"/>
        </w:rPr>
        <w:t xml:space="preserve"> ce que l’équipe envisage de faire pour régler </w:t>
      </w:r>
      <w:r w:rsidR="00645C2E">
        <w:rPr>
          <w:rFonts w:ascii="Times New Roman" w:eastAsia="Times New Roman" w:hAnsi="Times New Roman" w:cs="Times New Roman"/>
          <w:sz w:val="24"/>
          <w:szCs w:val="24"/>
        </w:rPr>
        <w:t>les</w:t>
      </w:r>
      <w:r w:rsidR="000033D1">
        <w:rPr>
          <w:rFonts w:ascii="Times New Roman" w:eastAsia="Times New Roman" w:hAnsi="Times New Roman" w:cs="Times New Roman"/>
          <w:sz w:val="24"/>
          <w:szCs w:val="24"/>
        </w:rPr>
        <w:t xml:space="preserve"> problèmes liés à l’</w:t>
      </w:r>
      <w:r w:rsidR="00645C2E">
        <w:rPr>
          <w:rFonts w:ascii="Times New Roman" w:eastAsia="Times New Roman" w:hAnsi="Times New Roman" w:cs="Times New Roman"/>
          <w:sz w:val="24"/>
          <w:szCs w:val="24"/>
        </w:rPr>
        <w:t>utilisation</w:t>
      </w:r>
      <w:r w:rsidR="000033D1">
        <w:rPr>
          <w:rFonts w:ascii="Times New Roman" w:eastAsia="Times New Roman" w:hAnsi="Times New Roman" w:cs="Times New Roman"/>
          <w:sz w:val="24"/>
          <w:szCs w:val="24"/>
        </w:rPr>
        <w:t xml:space="preserve"> de </w:t>
      </w:r>
      <w:proofErr w:type="spellStart"/>
      <w:r w:rsidR="000033D1">
        <w:rPr>
          <w:rFonts w:ascii="Times New Roman" w:eastAsia="Times New Roman" w:hAnsi="Times New Roman" w:cs="Times New Roman"/>
          <w:sz w:val="24"/>
          <w:szCs w:val="24"/>
        </w:rPr>
        <w:t>WebRTC</w:t>
      </w:r>
      <w:proofErr w:type="spellEnd"/>
      <w:r w:rsidRPr="009547B8">
        <w:rPr>
          <w:rFonts w:ascii="Times New Roman" w:eastAsia="Times New Roman" w:hAnsi="Times New Roman" w:cs="Times New Roman"/>
          <w:sz w:val="24"/>
          <w:szCs w:val="24"/>
        </w:rPr>
        <w:t>.</w:t>
      </w:r>
      <w:commentRangeEnd w:id="53"/>
      <w:r w:rsidRPr="009547B8">
        <w:rPr>
          <w:rFonts w:ascii="Times New Roman" w:hAnsi="Times New Roman" w:cs="Times New Roman"/>
          <w:sz w:val="24"/>
          <w:szCs w:val="24"/>
        </w:rPr>
        <w:commentReference w:id="53"/>
      </w:r>
    </w:p>
    <w:p w14:paraId="4CBD2B06" w14:textId="4DBF0C4D" w:rsidR="005E32FF" w:rsidRPr="009547B8" w:rsidRDefault="002F54FE"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 xml:space="preserve">L’objectif du stage est justement d’implémenter le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SWIM (sur lequel on reviendra dans la prochaine partie) à MUTE.</w:t>
      </w:r>
    </w:p>
    <w:p w14:paraId="18CCF3FF" w14:textId="77777777" w:rsidR="000002AF" w:rsidRPr="009547B8" w:rsidRDefault="000002AF" w:rsidP="00BB1CA2">
      <w:pPr>
        <w:spacing w:line="360" w:lineRule="auto"/>
        <w:jc w:val="both"/>
        <w:rPr>
          <w:rFonts w:ascii="Times New Roman" w:eastAsia="Times New Roman" w:hAnsi="Times New Roman" w:cs="Times New Roman"/>
          <w:sz w:val="24"/>
          <w:szCs w:val="24"/>
        </w:rPr>
      </w:pPr>
    </w:p>
    <w:p w14:paraId="20BD95C9" w14:textId="2ED7CE54" w:rsidR="000002AF" w:rsidRPr="00D62AD7" w:rsidRDefault="000002AF" w:rsidP="002F54FE">
      <w:pPr>
        <w:pStyle w:val="Titre2"/>
        <w:rPr>
          <w:rFonts w:ascii="Times New Roman" w:hAnsi="Times New Roman" w:cs="Times New Roman"/>
          <w:sz w:val="28"/>
          <w:szCs w:val="28"/>
        </w:rPr>
      </w:pPr>
      <w:bookmarkStart w:id="54" w:name="_Toc44270347"/>
      <w:r w:rsidRPr="00D62AD7">
        <w:rPr>
          <w:rFonts w:ascii="Times New Roman" w:hAnsi="Times New Roman" w:cs="Times New Roman"/>
          <w:sz w:val="28"/>
          <w:szCs w:val="28"/>
        </w:rPr>
        <w:t>Déroulement du stage</w:t>
      </w:r>
      <w:bookmarkEnd w:id="54"/>
    </w:p>
    <w:p w14:paraId="3606DC0F" w14:textId="40A913A8" w:rsidR="00BF1090" w:rsidRDefault="00FC4BED" w:rsidP="00BB1CA2">
      <w:pPr>
        <w:spacing w:line="360" w:lineRule="auto"/>
        <w:jc w:val="both"/>
        <w:rPr>
          <w:rFonts w:ascii="Times New Roman" w:eastAsia="Times New Roman" w:hAnsi="Times New Roman" w:cs="Times New Roman"/>
          <w:sz w:val="24"/>
          <w:szCs w:val="24"/>
        </w:rPr>
      </w:pPr>
      <w:commentRangeStart w:id="55"/>
      <w:commentRangeStart w:id="56"/>
      <w:r w:rsidRPr="009547B8">
        <w:rPr>
          <w:rFonts w:ascii="Times New Roman" w:eastAsia="Times New Roman" w:hAnsi="Times New Roman" w:cs="Times New Roman"/>
          <w:sz w:val="24"/>
          <w:szCs w:val="24"/>
        </w:rPr>
        <w:t>Le stage s’est donc déroulé en trois étapes : une partie de documentation, une partie de développement d’un prototype et enfin une partie d’intégration dans MUTE (</w:t>
      </w:r>
      <w:r w:rsidR="00A20B37">
        <w:rPr>
          <w:rFonts w:ascii="Times New Roman" w:eastAsia="Times New Roman" w:hAnsi="Times New Roman" w:cs="Times New Roman"/>
          <w:sz w:val="24"/>
          <w:szCs w:val="24"/>
        </w:rPr>
        <w:t>voir diagramme figure 2</w:t>
      </w:r>
      <w:r w:rsidRPr="009547B8">
        <w:rPr>
          <w:rFonts w:ascii="Times New Roman" w:eastAsia="Times New Roman" w:hAnsi="Times New Roman" w:cs="Times New Roman"/>
          <w:sz w:val="24"/>
          <w:szCs w:val="24"/>
        </w:rPr>
        <w:t>).</w:t>
      </w:r>
      <w:commentRangeEnd w:id="55"/>
      <w:r w:rsidRPr="009547B8">
        <w:rPr>
          <w:rFonts w:ascii="Times New Roman" w:hAnsi="Times New Roman" w:cs="Times New Roman"/>
          <w:sz w:val="24"/>
          <w:szCs w:val="24"/>
        </w:rPr>
        <w:commentReference w:id="55"/>
      </w:r>
      <w:commentRangeEnd w:id="56"/>
    </w:p>
    <w:p w14:paraId="04D8CB6D" w14:textId="78DC8928" w:rsidR="005D4A63" w:rsidRDefault="00BF1090"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partie de documentation m’a permis d’appréhender les concepts nécessaires à la réalisation </w:t>
      </w:r>
      <w:r w:rsidR="00FC4BED" w:rsidRPr="009547B8">
        <w:rPr>
          <w:rFonts w:ascii="Times New Roman" w:hAnsi="Times New Roman" w:cs="Times New Roman"/>
          <w:sz w:val="24"/>
          <w:szCs w:val="24"/>
        </w:rPr>
        <w:commentReference w:id="56"/>
      </w:r>
      <w:r>
        <w:rPr>
          <w:rFonts w:ascii="Times New Roman" w:eastAsia="Times New Roman" w:hAnsi="Times New Roman" w:cs="Times New Roman"/>
          <w:sz w:val="24"/>
          <w:szCs w:val="24"/>
        </w:rPr>
        <w:t>concrète du stage.</w:t>
      </w:r>
    </w:p>
    <w:p w14:paraId="3F86AB88" w14:textId="78682C11" w:rsidR="006E5A1E" w:rsidRDefault="006E5A1E"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Ensuite, </w:t>
      </w:r>
      <w:r w:rsidR="003D318A">
        <w:rPr>
          <w:rFonts w:ascii="Times New Roman" w:eastAsia="Times New Roman" w:hAnsi="Times New Roman" w:cs="Times New Roman"/>
          <w:sz w:val="24"/>
          <w:szCs w:val="24"/>
        </w:rPr>
        <w:t>le</w:t>
      </w:r>
      <w:r>
        <w:rPr>
          <w:rFonts w:ascii="Times New Roman" w:eastAsia="Times New Roman" w:hAnsi="Times New Roman" w:cs="Times New Roman"/>
          <w:sz w:val="24"/>
          <w:szCs w:val="24"/>
        </w:rPr>
        <w:t xml:space="preserve"> développement du prototype</w:t>
      </w:r>
      <w:r w:rsidR="008D6456">
        <w:rPr>
          <w:rFonts w:ascii="Times New Roman" w:eastAsia="Times New Roman" w:hAnsi="Times New Roman" w:cs="Times New Roman"/>
          <w:sz w:val="24"/>
          <w:szCs w:val="24"/>
        </w:rPr>
        <w:t xml:space="preserve"> à été très important car il a permis à la fois de produire plus facilement le code qu’il m’a ensuite fallu réutiliser lors de l’intégration, mais il a surtout un rôle de documentation auquel les membres de l’équipe peuvent se référer</w:t>
      </w:r>
      <w:r w:rsidR="005410C6">
        <w:rPr>
          <w:rFonts w:ascii="Times New Roman" w:eastAsia="Times New Roman" w:hAnsi="Times New Roman" w:cs="Times New Roman"/>
          <w:sz w:val="24"/>
          <w:szCs w:val="24"/>
        </w:rPr>
        <w:t xml:space="preserve"> (</w:t>
      </w:r>
      <w:r w:rsidR="000048D3">
        <w:rPr>
          <w:rFonts w:ascii="Times New Roman" w:eastAsia="Times New Roman" w:hAnsi="Times New Roman" w:cs="Times New Roman"/>
          <w:sz w:val="24"/>
          <w:szCs w:val="24"/>
        </w:rPr>
        <w:t>s’ils s’intéressent</w:t>
      </w:r>
      <w:r w:rsidR="005410C6">
        <w:rPr>
          <w:rFonts w:ascii="Times New Roman" w:eastAsia="Times New Roman" w:hAnsi="Times New Roman" w:cs="Times New Roman"/>
          <w:sz w:val="24"/>
          <w:szCs w:val="24"/>
        </w:rPr>
        <w:t xml:space="preserve"> au sujet de mon travail, ou tout simplement pour compléter l’intégration si besoin)</w:t>
      </w:r>
      <w:r w:rsidR="008D6456">
        <w:rPr>
          <w:rFonts w:ascii="Times New Roman" w:eastAsia="Times New Roman" w:hAnsi="Times New Roman" w:cs="Times New Roman"/>
          <w:sz w:val="24"/>
          <w:szCs w:val="24"/>
        </w:rPr>
        <w:t>.</w:t>
      </w:r>
    </w:p>
    <w:p w14:paraId="6E95615A" w14:textId="04A7F0CF" w:rsidR="00194B4D" w:rsidRPr="009547B8" w:rsidRDefault="00194B4D"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l’intégration dans MUTE consiste à ajouter </w:t>
      </w:r>
      <w:r w:rsidR="000048D3">
        <w:rPr>
          <w:rFonts w:ascii="Times New Roman" w:eastAsia="Times New Roman" w:hAnsi="Times New Roman" w:cs="Times New Roman"/>
          <w:sz w:val="24"/>
          <w:szCs w:val="24"/>
        </w:rPr>
        <w:t>les fonctionnalités apportées</w:t>
      </w:r>
      <w:r>
        <w:rPr>
          <w:rFonts w:ascii="Times New Roman" w:eastAsia="Times New Roman" w:hAnsi="Times New Roman" w:cs="Times New Roman"/>
          <w:sz w:val="24"/>
          <w:szCs w:val="24"/>
        </w:rPr>
        <w:t xml:space="preserve"> par mon travail en s’assurant qu’il n’y a pas de régression sur le contenu existant.</w:t>
      </w:r>
    </w:p>
    <w:p w14:paraId="0C00B5CB" w14:textId="3BC0BBD0" w:rsidR="005D4A63" w:rsidRPr="009547B8" w:rsidRDefault="0082707F"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E254715" wp14:editId="4930B311">
                <wp:simplePos x="0" y="0"/>
                <wp:positionH relativeFrom="column">
                  <wp:posOffset>713105</wp:posOffset>
                </wp:positionH>
                <wp:positionV relativeFrom="paragraph">
                  <wp:posOffset>1646555</wp:posOffset>
                </wp:positionV>
                <wp:extent cx="4514850" cy="381000"/>
                <wp:effectExtent l="0" t="0" r="19050" b="19050"/>
                <wp:wrapNone/>
                <wp:docPr id="95" name="Zone de texte 95"/>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0BE719A3" w14:textId="4B1C9D1D"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2</w:t>
                            </w:r>
                            <w:r w:rsidRPr="00F338B8">
                              <w:rPr>
                                <w:rFonts w:ascii="Times New Roman" w:hAnsi="Times New Roman" w:cs="Times New Roman"/>
                                <w:sz w:val="24"/>
                                <w:szCs w:val="24"/>
                              </w:rPr>
                              <w:t> :</w:t>
                            </w:r>
                            <w:r>
                              <w:rPr>
                                <w:rFonts w:ascii="Times New Roman" w:hAnsi="Times New Roman" w:cs="Times New Roman"/>
                                <w:sz w:val="24"/>
                                <w:szCs w:val="24"/>
                              </w:rPr>
                              <w:t xml:space="preserve"> Diagramme de GANTT du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254715" id="Zone de texte 95" o:spid="_x0000_s1048" type="#_x0000_t202" style="position:absolute;left:0;text-align:left;margin-left:56.15pt;margin-top:129.65pt;width:355.5pt;height:30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" fillcolor="white [3201]" strokeweight=".5pt">
                <v:textbox>
                  <w:txbxContent>
                    <w:p w14:paraId="0BE719A3" w14:textId="4B1C9D1D"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2</w:t>
                      </w:r>
                      <w:r w:rsidRPr="00F338B8">
                        <w:rPr>
                          <w:rFonts w:ascii="Times New Roman" w:hAnsi="Times New Roman" w:cs="Times New Roman"/>
                          <w:sz w:val="24"/>
                          <w:szCs w:val="24"/>
                        </w:rPr>
                        <w:t> :</w:t>
                      </w:r>
                      <w:r>
                        <w:rPr>
                          <w:rFonts w:ascii="Times New Roman" w:hAnsi="Times New Roman" w:cs="Times New Roman"/>
                          <w:sz w:val="24"/>
                          <w:szCs w:val="24"/>
                        </w:rPr>
                        <w:t xml:space="preserve"> Diagramme de GANTT du stage</w:t>
                      </w:r>
                    </w:p>
                  </w:txbxContent>
                </v:textbox>
              </v:shape>
            </w:pict>
          </mc:Fallback>
        </mc:AlternateContent>
      </w:r>
      <w:r w:rsidRPr="009547B8">
        <w:rPr>
          <w:rFonts w:ascii="Times New Roman" w:hAnsi="Times New Roman" w:cs="Times New Roman"/>
          <w:noProof/>
          <w:sz w:val="24"/>
          <w:szCs w:val="24"/>
        </w:rPr>
        <w:drawing>
          <wp:anchor distT="0" distB="0" distL="114300" distR="114300" simplePos="0" relativeHeight="251692032" behindDoc="0" locked="0" layoutInCell="1" hidden="0" allowOverlap="1" wp14:anchorId="2B053F0A" wp14:editId="6C52697E">
            <wp:simplePos x="0" y="0"/>
            <wp:positionH relativeFrom="margin">
              <wp:posOffset>0</wp:posOffset>
            </wp:positionH>
            <wp:positionV relativeFrom="paragraph">
              <wp:posOffset>51435</wp:posOffset>
            </wp:positionV>
            <wp:extent cx="5948838" cy="1401208"/>
            <wp:effectExtent l="0" t="0" r="0" b="8890"/>
            <wp:wrapNone/>
            <wp:docPr id="8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5948838" cy="1401208"/>
                    </a:xfrm>
                    <a:prstGeom prst="rect">
                      <a:avLst/>
                    </a:prstGeom>
                    <a:ln/>
                  </pic:spPr>
                </pic:pic>
              </a:graphicData>
            </a:graphic>
            <wp14:sizeRelH relativeFrom="margin">
              <wp14:pctWidth>0</wp14:pctWidth>
            </wp14:sizeRelH>
            <wp14:sizeRelV relativeFrom="margin">
              <wp14:pctHeight>0</wp14:pctHeight>
            </wp14:sizeRelV>
          </wp:anchor>
        </w:drawing>
      </w:r>
      <w:r w:rsidR="00FC4BED" w:rsidRPr="009547B8">
        <w:rPr>
          <w:rFonts w:ascii="Times New Roman" w:hAnsi="Times New Roman" w:cs="Times New Roman"/>
          <w:sz w:val="24"/>
          <w:szCs w:val="24"/>
        </w:rPr>
        <w:br w:type="page"/>
      </w:r>
    </w:p>
    <w:p w14:paraId="124AF222"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57" w:name="_Toc44270348"/>
      <w:r w:rsidRPr="00D62AD7">
        <w:rPr>
          <w:rFonts w:ascii="Times New Roman" w:eastAsia="Times New Roman" w:hAnsi="Times New Roman" w:cs="Times New Roman"/>
        </w:rPr>
        <w:lastRenderedPageBreak/>
        <w:t>Etat de l’art</w:t>
      </w:r>
      <w:bookmarkEnd w:id="57"/>
    </w:p>
    <w:p w14:paraId="556C8A7F" w14:textId="2DBDE228"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Durant la première semaine de stage, je me suis documenté sur les domaines que j’allais être amené à appréhender.</w:t>
      </w:r>
      <w:r w:rsidR="00B1295B"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Pour cela, </w:t>
      </w:r>
      <w:ins w:id="58" w:author="Victorien Elvinger" w:date="2020-06-25T17:25:00Z">
        <w:r w:rsidRPr="009547B8">
          <w:rPr>
            <w:rFonts w:ascii="Times New Roman" w:eastAsia="Times New Roman" w:hAnsi="Times New Roman" w:cs="Times New Roman"/>
            <w:sz w:val="24"/>
            <w:szCs w:val="24"/>
          </w:rPr>
          <w:t>mes tuteurs</w:t>
        </w:r>
      </w:ins>
      <w:del w:id="59" w:author="Victorien Elvinger" w:date="2020-06-25T17:25:00Z">
        <w:r w:rsidRPr="009547B8">
          <w:rPr>
            <w:rFonts w:ascii="Times New Roman" w:eastAsia="Times New Roman" w:hAnsi="Times New Roman" w:cs="Times New Roman"/>
            <w:sz w:val="24"/>
            <w:szCs w:val="24"/>
          </w:rPr>
          <w:delText>mon tuteur</w:delText>
        </w:r>
      </w:del>
      <w:r w:rsidRPr="009547B8">
        <w:rPr>
          <w:rFonts w:ascii="Times New Roman" w:eastAsia="Times New Roman" w:hAnsi="Times New Roman" w:cs="Times New Roman"/>
          <w:sz w:val="24"/>
          <w:szCs w:val="24"/>
        </w:rPr>
        <w:t xml:space="preserve"> avait préparé plusieurs documents </w:t>
      </w:r>
      <w:r w:rsidR="00885ED8" w:rsidRPr="009547B8">
        <w:rPr>
          <w:rFonts w:ascii="Times New Roman" w:eastAsia="Arial" w:hAnsi="Times New Roman" w:cs="Times New Roman"/>
          <w:color w:val="000000"/>
          <w:sz w:val="24"/>
          <w:szCs w:val="24"/>
        </w:rPr>
        <w:t>qui ont constitués un point de départ</w:t>
      </w:r>
      <w:r w:rsidR="00885ED8" w:rsidRPr="009547B8">
        <w:rPr>
          <w:rFonts w:ascii="Times New Roman" w:eastAsia="Times New Roman" w:hAnsi="Times New Roman" w:cs="Times New Roman"/>
          <w:sz w:val="24"/>
          <w:szCs w:val="24"/>
        </w:rPr>
        <w:t xml:space="preserve"> </w:t>
      </w:r>
      <w:hyperlink w:anchor="_Bibliographie" w:history="1">
        <w:r w:rsidR="007F0DAF" w:rsidRPr="009547B8">
          <w:rPr>
            <w:rStyle w:val="Lienhypertexte"/>
            <w:rFonts w:ascii="Times New Roman" w:eastAsia="Times New Roman" w:hAnsi="Times New Roman" w:cs="Times New Roman"/>
            <w:sz w:val="24"/>
            <w:szCs w:val="24"/>
          </w:rPr>
          <w:t>[4]</w:t>
        </w:r>
      </w:hyperlink>
      <w:r w:rsidR="007F0DAF" w:rsidRPr="009547B8">
        <w:rPr>
          <w:rFonts w:ascii="Times New Roman" w:eastAsia="Times New Roman" w:hAnsi="Times New Roman" w:cs="Times New Roman"/>
          <w:sz w:val="24"/>
          <w:szCs w:val="24"/>
        </w:rPr>
        <w:t>.</w:t>
      </w:r>
    </w:p>
    <w:p w14:paraId="400A052D"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Nous allons donc, dans un premier temps, évoquer les bases à </w:t>
      </w:r>
      <w:ins w:id="60" w:author="Victorien Elvinger" w:date="2020-06-25T17:27:00Z">
        <w:r w:rsidRPr="009547B8">
          <w:rPr>
            <w:rFonts w:ascii="Times New Roman" w:eastAsia="Times New Roman" w:hAnsi="Times New Roman" w:cs="Times New Roman"/>
            <w:sz w:val="24"/>
            <w:szCs w:val="24"/>
          </w:rPr>
          <w:t>connaître</w:t>
        </w:r>
      </w:ins>
      <w:del w:id="61" w:author="Victorien Elvinger" w:date="2020-06-25T17:27:00Z">
        <w:r w:rsidRPr="009547B8">
          <w:rPr>
            <w:rFonts w:ascii="Times New Roman" w:eastAsia="Times New Roman" w:hAnsi="Times New Roman" w:cs="Times New Roman"/>
            <w:sz w:val="24"/>
            <w:szCs w:val="24"/>
          </w:rPr>
          <w:delText>connaitre</w:delText>
        </w:r>
      </w:del>
      <w:r w:rsidRPr="009547B8">
        <w:rPr>
          <w:rFonts w:ascii="Times New Roman" w:eastAsia="Times New Roman" w:hAnsi="Times New Roman" w:cs="Times New Roman"/>
          <w:sz w:val="24"/>
          <w:szCs w:val="24"/>
        </w:rPr>
        <w:t xml:space="preserve"> pour entrer dans le sujet.</w:t>
      </w:r>
    </w:p>
    <w:p w14:paraId="5B755D6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w:drawing>
          <wp:anchor distT="0" distB="0" distL="114300" distR="114300" simplePos="0" relativeHeight="251693056" behindDoc="0" locked="0" layoutInCell="1" hidden="0" allowOverlap="1" wp14:anchorId="364135BF" wp14:editId="7EB7A193">
            <wp:simplePos x="0" y="0"/>
            <wp:positionH relativeFrom="column">
              <wp:posOffset>4258309</wp:posOffset>
            </wp:positionH>
            <wp:positionV relativeFrom="paragraph">
              <wp:posOffset>222884</wp:posOffset>
            </wp:positionV>
            <wp:extent cx="1757045" cy="1812925"/>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757045" cy="1812925"/>
                    </a:xfrm>
                    <a:prstGeom prst="rect">
                      <a:avLst/>
                    </a:prstGeom>
                    <a:ln/>
                  </pic:spPr>
                </pic:pic>
              </a:graphicData>
            </a:graphic>
          </wp:anchor>
        </w:drawing>
      </w:r>
    </w:p>
    <w:p w14:paraId="408DDC6A"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62" w:name="_Toc44270349"/>
      <w:r w:rsidRPr="00D62AD7">
        <w:rPr>
          <w:rFonts w:ascii="Times New Roman" w:eastAsia="Times New Roman" w:hAnsi="Times New Roman" w:cs="Times New Roman"/>
          <w:sz w:val="28"/>
          <w:szCs w:val="28"/>
        </w:rPr>
        <w:t>Pair à pair</w:t>
      </w:r>
      <w:bookmarkEnd w:id="62"/>
    </w:p>
    <w:p w14:paraId="1D4DA2BB" w14:textId="553E9015"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Un système pair à pair est un système où les échanges entre clients sur le réseau se font par des échanges directs entre les clients</w:t>
      </w:r>
      <w:commentRangeStart w:id="63"/>
      <w:ins w:id="64" w:author="Victorien Elvinger" w:date="2020-06-25T17:29:00Z">
        <w:r w:rsidRPr="009547B8">
          <w:rPr>
            <w:rFonts w:ascii="Times New Roman" w:eastAsia="Times New Roman" w:hAnsi="Times New Roman" w:cs="Times New Roman"/>
            <w:sz w:val="24"/>
            <w:szCs w:val="24"/>
          </w:rPr>
          <w:t xml:space="preserve">. Ce type de système est à comparer aux </w:t>
        </w:r>
        <w:del w:id="65" w:author="Victorien Elvinger" w:date="2020-06-25T17:29:00Z">
          <w:r w:rsidRPr="009547B8">
            <w:rPr>
              <w:rFonts w:ascii="Times New Roman" w:eastAsia="Times New Roman" w:hAnsi="Times New Roman" w:cs="Times New Roman"/>
              <w:sz w:val="24"/>
              <w:szCs w:val="24"/>
            </w:rPr>
            <w:delText xml:space="preserve"> </w:delText>
          </w:r>
        </w:del>
      </w:ins>
      <w:commentRangeEnd w:id="63"/>
      <w:del w:id="66" w:author="Victorien Elvinger" w:date="2020-06-25T17:29:00Z">
        <w:r w:rsidRPr="009547B8">
          <w:rPr>
            <w:rFonts w:ascii="Times New Roman" w:hAnsi="Times New Roman" w:cs="Times New Roman"/>
            <w:sz w:val="24"/>
            <w:szCs w:val="24"/>
          </w:rPr>
          <w:commentReference w:id="63"/>
        </w:r>
        <w:r w:rsidRPr="009547B8">
          <w:rPr>
            <w:rFonts w:ascii="Times New Roman" w:eastAsia="Times New Roman" w:hAnsi="Times New Roman" w:cs="Times New Roman"/>
            <w:sz w:val="24"/>
            <w:szCs w:val="24"/>
          </w:rPr>
          <w:delText xml:space="preserve"> (contrairement à un </w:delText>
        </w:r>
      </w:del>
      <w:r w:rsidRPr="009547B8">
        <w:rPr>
          <w:rFonts w:ascii="Times New Roman" w:eastAsia="Times New Roman" w:hAnsi="Times New Roman" w:cs="Times New Roman"/>
          <w:sz w:val="24"/>
          <w:szCs w:val="24"/>
        </w:rPr>
        <w:t>système</w:t>
      </w:r>
      <w:ins w:id="67" w:author="Victorien Elvinger" w:date="2020-06-25T17:30:00Z">
        <w:r w:rsidRPr="009547B8">
          <w:rPr>
            <w:rFonts w:ascii="Times New Roman" w:eastAsia="Times New Roman" w:hAnsi="Times New Roman" w:cs="Times New Roman"/>
            <w:sz w:val="24"/>
            <w:szCs w:val="24"/>
          </w:rPr>
          <w:t>s</w:t>
        </w:r>
      </w:ins>
      <w:r w:rsidRPr="009547B8">
        <w:rPr>
          <w:rFonts w:ascii="Times New Roman" w:eastAsia="Times New Roman" w:hAnsi="Times New Roman" w:cs="Times New Roman"/>
          <w:sz w:val="24"/>
          <w:szCs w:val="24"/>
        </w:rPr>
        <w:t xml:space="preserve"> client/serveur où tous les messages se font entre un client et le serveur</w:t>
      </w:r>
      <w:del w:id="68" w:author="Victorien Elvinger" w:date="2020-06-25T17:30:00Z">
        <w:r w:rsidRPr="009547B8">
          <w:rPr>
            <w:rFonts w:ascii="Times New Roman" w:eastAsia="Times New Roman" w:hAnsi="Times New Roman" w:cs="Times New Roman"/>
            <w:sz w:val="24"/>
            <w:szCs w:val="24"/>
          </w:rPr>
          <w:delText>)</w:delText>
        </w:r>
      </w:del>
      <w:r w:rsidRPr="009547B8">
        <w:rPr>
          <w:rFonts w:ascii="Times New Roman" w:eastAsia="Times New Roman" w:hAnsi="Times New Roman" w:cs="Times New Roman"/>
          <w:sz w:val="24"/>
          <w:szCs w:val="24"/>
        </w:rPr>
        <w:t>. On dit que tous les nœuds du réseau sont à la fois client et serveur.</w:t>
      </w:r>
    </w:p>
    <w:p w14:paraId="466899B4" w14:textId="7A5687AA" w:rsidR="005D4A63" w:rsidRPr="009547B8" w:rsidRDefault="005D4A63" w:rsidP="00BB1CA2">
      <w:pPr>
        <w:spacing w:line="360" w:lineRule="auto"/>
        <w:jc w:val="both"/>
        <w:rPr>
          <w:rFonts w:ascii="Times New Roman" w:eastAsia="Times New Roman" w:hAnsi="Times New Roman" w:cs="Times New Roman"/>
          <w:sz w:val="24"/>
          <w:szCs w:val="24"/>
        </w:rPr>
      </w:pPr>
    </w:p>
    <w:p w14:paraId="35DD69F4"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69" w:name="_Toc44270350"/>
      <w:r w:rsidRPr="00D62AD7">
        <w:rPr>
          <w:rFonts w:ascii="Times New Roman" w:eastAsia="Times New Roman" w:hAnsi="Times New Roman" w:cs="Times New Roman"/>
          <w:sz w:val="28"/>
          <w:szCs w:val="28"/>
        </w:rPr>
        <w:t>Systèmes distribués</w:t>
      </w:r>
      <w:bookmarkEnd w:id="69"/>
    </w:p>
    <w:p w14:paraId="0A368E22" w14:textId="622E329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La notion de système distribué correspond à la réalisation d’une tâche par plusieurs machines (ou « </w:t>
      </w:r>
      <w:proofErr w:type="spellStart"/>
      <w:r w:rsidRPr="009547B8">
        <w:rPr>
          <w:rFonts w:ascii="Times New Roman" w:eastAsia="Times New Roman" w:hAnsi="Times New Roman" w:cs="Times New Roman"/>
          <w:sz w:val="24"/>
          <w:szCs w:val="24"/>
        </w:rPr>
        <w:t>node</w:t>
      </w:r>
      <w:proofErr w:type="spellEnd"/>
      <w:r w:rsidRPr="009547B8">
        <w:rPr>
          <w:rFonts w:ascii="Times New Roman" w:eastAsia="Times New Roman" w:hAnsi="Times New Roman" w:cs="Times New Roman"/>
          <w:sz w:val="24"/>
          <w:szCs w:val="24"/>
        </w:rPr>
        <w:t> » en anglais). Cette tâche peut aussi bien être de stocker des données, que de réaliser un calcul ou de faire fonctionner un logiciel.</w:t>
      </w:r>
    </w:p>
    <w:p w14:paraId="69F775AE" w14:textId="1C063A44" w:rsidR="005D4A63" w:rsidRPr="009547B8" w:rsidRDefault="005D4A63" w:rsidP="00BB1CA2">
      <w:pPr>
        <w:spacing w:line="360" w:lineRule="auto"/>
        <w:jc w:val="both"/>
        <w:rPr>
          <w:rFonts w:ascii="Times New Roman" w:eastAsia="Times New Roman" w:hAnsi="Times New Roman" w:cs="Times New Roman"/>
          <w:sz w:val="24"/>
          <w:szCs w:val="24"/>
        </w:rPr>
      </w:pPr>
    </w:p>
    <w:p w14:paraId="58A782A5" w14:textId="46CC4987" w:rsidR="00EE5752" w:rsidRPr="00D62AD7" w:rsidRDefault="00FC4BED" w:rsidP="00EE5752">
      <w:pPr>
        <w:pStyle w:val="Titre2"/>
        <w:spacing w:line="360" w:lineRule="auto"/>
        <w:jc w:val="both"/>
        <w:rPr>
          <w:rFonts w:ascii="Times New Roman" w:eastAsia="Times New Roman" w:hAnsi="Times New Roman" w:cs="Times New Roman"/>
          <w:sz w:val="28"/>
          <w:szCs w:val="28"/>
        </w:rPr>
      </w:pPr>
      <w:bookmarkStart w:id="70" w:name="_Toc44270351"/>
      <w:r w:rsidRPr="00D62AD7">
        <w:rPr>
          <w:rFonts w:ascii="Times New Roman" w:eastAsia="Times New Roman" w:hAnsi="Times New Roman" w:cs="Times New Roman"/>
          <w:sz w:val="28"/>
          <w:szCs w:val="28"/>
        </w:rPr>
        <w:t>Conflits</w:t>
      </w:r>
      <w:ins w:id="71" w:author="Victorien Elvinger" w:date="2020-06-25T17:31:00Z">
        <w:r w:rsidRPr="00D62AD7">
          <w:rPr>
            <w:rFonts w:ascii="Times New Roman" w:eastAsia="Times New Roman" w:hAnsi="Times New Roman" w:cs="Times New Roman"/>
            <w:sz w:val="28"/>
            <w:szCs w:val="28"/>
          </w:rPr>
          <w:t xml:space="preserve"> de modifications</w:t>
        </w:r>
      </w:ins>
      <w:r w:rsidRPr="00D62AD7">
        <w:rPr>
          <w:rFonts w:ascii="Times New Roman" w:eastAsia="Times New Roman" w:hAnsi="Times New Roman" w:cs="Times New Roman"/>
          <w:sz w:val="28"/>
          <w:szCs w:val="28"/>
        </w:rPr>
        <w:t xml:space="preserve"> et CRDT</w:t>
      </w:r>
      <w:bookmarkEnd w:id="70"/>
    </w:p>
    <w:p w14:paraId="49E4E663" w14:textId="1F3F2512" w:rsidR="00527BAA" w:rsidRDefault="00527BAA"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L’une des grandes difficultés </w:t>
      </w:r>
      <w:r w:rsidR="00D74A34">
        <w:rPr>
          <w:rFonts w:ascii="Times New Roman" w:eastAsia="Times New Roman" w:hAnsi="Times New Roman" w:cs="Times New Roman"/>
          <w:sz w:val="24"/>
          <w:szCs w:val="24"/>
        </w:rPr>
        <w:t>à gérer dans le cadre d</w:t>
      </w:r>
      <w:r>
        <w:rPr>
          <w:rFonts w:ascii="Times New Roman" w:eastAsia="Times New Roman" w:hAnsi="Times New Roman" w:cs="Times New Roman"/>
          <w:sz w:val="24"/>
          <w:szCs w:val="24"/>
        </w:rPr>
        <w:t>es systèmes distribués réside dans la notion de simultanéité des opérations.</w:t>
      </w:r>
      <w:r w:rsidR="00D74A34">
        <w:rPr>
          <w:rFonts w:ascii="Times New Roman" w:eastAsia="Times New Roman" w:hAnsi="Times New Roman" w:cs="Times New Roman"/>
          <w:sz w:val="24"/>
          <w:szCs w:val="24"/>
        </w:rPr>
        <w:t xml:space="preserve"> </w:t>
      </w:r>
      <w:r w:rsidR="00490371">
        <w:rPr>
          <w:rFonts w:ascii="Times New Roman" w:eastAsia="Times New Roman" w:hAnsi="Times New Roman" w:cs="Times New Roman"/>
          <w:sz w:val="24"/>
          <w:szCs w:val="24"/>
        </w:rPr>
        <w:t xml:space="preserve">Comme plusieurs clients font partie du réseau, il est possible que plusieurs opérations soient </w:t>
      </w:r>
      <w:r w:rsidR="00F62A16">
        <w:rPr>
          <w:rFonts w:ascii="Times New Roman" w:eastAsia="Times New Roman" w:hAnsi="Times New Roman" w:cs="Times New Roman"/>
          <w:sz w:val="24"/>
          <w:szCs w:val="24"/>
        </w:rPr>
        <w:t>réalisées</w:t>
      </w:r>
      <w:r w:rsidR="00490371">
        <w:rPr>
          <w:rFonts w:ascii="Times New Roman" w:eastAsia="Times New Roman" w:hAnsi="Times New Roman" w:cs="Times New Roman"/>
          <w:sz w:val="24"/>
          <w:szCs w:val="24"/>
        </w:rPr>
        <w:t xml:space="preserve"> de manière </w:t>
      </w:r>
      <w:r w:rsidR="00F62A16">
        <w:rPr>
          <w:rFonts w:ascii="Times New Roman" w:eastAsia="Times New Roman" w:hAnsi="Times New Roman" w:cs="Times New Roman"/>
          <w:sz w:val="24"/>
          <w:szCs w:val="24"/>
        </w:rPr>
        <w:t>concourante</w:t>
      </w:r>
      <w:r w:rsidR="00490371">
        <w:rPr>
          <w:rFonts w:ascii="Times New Roman" w:eastAsia="Times New Roman" w:hAnsi="Times New Roman" w:cs="Times New Roman"/>
          <w:sz w:val="24"/>
          <w:szCs w:val="24"/>
        </w:rPr>
        <w:t>. De plus, c</w:t>
      </w:r>
      <w:r w:rsidR="00D74A34">
        <w:rPr>
          <w:rFonts w:ascii="Times New Roman" w:eastAsia="Times New Roman" w:hAnsi="Times New Roman" w:cs="Times New Roman"/>
          <w:sz w:val="24"/>
          <w:szCs w:val="24"/>
        </w:rPr>
        <w:t xml:space="preserve">ontrairement à </w:t>
      </w:r>
      <w:r w:rsidR="00490371">
        <w:rPr>
          <w:rFonts w:ascii="Times New Roman" w:eastAsia="Times New Roman" w:hAnsi="Times New Roman" w:cs="Times New Roman"/>
          <w:sz w:val="24"/>
          <w:szCs w:val="24"/>
        </w:rPr>
        <w:t xml:space="preserve">ce qui peut se passer quand plusieurs opérations sont </w:t>
      </w:r>
      <w:r w:rsidR="00F62A16">
        <w:rPr>
          <w:rFonts w:ascii="Times New Roman" w:eastAsia="Times New Roman" w:hAnsi="Times New Roman" w:cs="Times New Roman"/>
          <w:sz w:val="24"/>
          <w:szCs w:val="24"/>
        </w:rPr>
        <w:t>concourantes</w:t>
      </w:r>
      <w:r w:rsidR="00490371">
        <w:rPr>
          <w:rFonts w:ascii="Times New Roman" w:eastAsia="Times New Roman" w:hAnsi="Times New Roman" w:cs="Times New Roman"/>
          <w:sz w:val="24"/>
          <w:szCs w:val="24"/>
        </w:rPr>
        <w:t xml:space="preserve"> sur une même machine (par exemple dans le cadre d’un processus </w:t>
      </w:r>
      <w:proofErr w:type="spellStart"/>
      <w:r w:rsidR="00490371">
        <w:rPr>
          <w:rFonts w:ascii="Times New Roman" w:eastAsia="Times New Roman" w:hAnsi="Times New Roman" w:cs="Times New Roman"/>
          <w:sz w:val="24"/>
          <w:szCs w:val="24"/>
        </w:rPr>
        <w:t>multi-thread</w:t>
      </w:r>
      <w:proofErr w:type="spellEnd"/>
      <w:r w:rsidR="00490371">
        <w:rPr>
          <w:rFonts w:ascii="Times New Roman" w:eastAsia="Times New Roman" w:hAnsi="Times New Roman" w:cs="Times New Roman"/>
          <w:sz w:val="24"/>
          <w:szCs w:val="24"/>
        </w:rPr>
        <w:t>), personne ne connait l’état global du système.</w:t>
      </w:r>
      <w:r w:rsidR="00892927">
        <w:rPr>
          <w:rFonts w:ascii="Times New Roman" w:eastAsia="Times New Roman" w:hAnsi="Times New Roman" w:cs="Times New Roman"/>
          <w:sz w:val="24"/>
          <w:szCs w:val="24"/>
        </w:rPr>
        <w:t xml:space="preserve"> On peut donc avoir plusieurs nœuds isolés qui décident indépendamment d’effectuer une opération donnée.</w:t>
      </w:r>
    </w:p>
    <w:p w14:paraId="74597D5A" w14:textId="5F927C12" w:rsidR="005D4A63" w:rsidRPr="009547B8" w:rsidRDefault="00D55404"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w:t>
      </w:r>
      <w:commentRangeStart w:id="72"/>
      <w:r w:rsidR="00FC4BED" w:rsidRPr="009547B8">
        <w:rPr>
          <w:rFonts w:ascii="Times New Roman" w:eastAsia="Times New Roman" w:hAnsi="Times New Roman" w:cs="Times New Roman"/>
          <w:sz w:val="24"/>
          <w:szCs w:val="24"/>
        </w:rPr>
        <w:t xml:space="preserve"> fait que plusieurs opérations puissent </w:t>
      </w:r>
      <w:ins w:id="73" w:author="Victorien Elvinger" w:date="2020-06-25T17:31:00Z">
        <w:r w:rsidR="00FC4BED" w:rsidRPr="009547B8">
          <w:rPr>
            <w:rFonts w:ascii="Times New Roman" w:eastAsia="Times New Roman" w:hAnsi="Times New Roman" w:cs="Times New Roman"/>
            <w:sz w:val="24"/>
            <w:szCs w:val="24"/>
          </w:rPr>
          <w:t>s’exécuter</w:t>
        </w:r>
      </w:ins>
      <w:del w:id="74" w:author="Victorien Elvinger" w:date="2020-06-25T17:31:00Z">
        <w:r w:rsidR="00FC4BED" w:rsidRPr="009547B8">
          <w:rPr>
            <w:rFonts w:ascii="Times New Roman" w:eastAsia="Times New Roman" w:hAnsi="Times New Roman" w:cs="Times New Roman"/>
            <w:sz w:val="24"/>
            <w:szCs w:val="24"/>
          </w:rPr>
          <w:delText>arriver</w:delText>
        </w:r>
      </w:del>
      <w:r w:rsidR="00FC4BED" w:rsidRPr="009547B8">
        <w:rPr>
          <w:rFonts w:ascii="Times New Roman" w:eastAsia="Times New Roman" w:hAnsi="Times New Roman" w:cs="Times New Roman"/>
          <w:sz w:val="24"/>
          <w:szCs w:val="24"/>
        </w:rPr>
        <w:t xml:space="preserve"> simultanément</w:t>
      </w:r>
      <w:commentRangeEnd w:id="72"/>
      <w:r w:rsidR="00FC4BED" w:rsidRPr="009547B8">
        <w:rPr>
          <w:rFonts w:ascii="Times New Roman" w:hAnsi="Times New Roman" w:cs="Times New Roman"/>
          <w:sz w:val="24"/>
          <w:szCs w:val="24"/>
        </w:rPr>
        <w:commentReference w:id="72"/>
      </w:r>
      <w:r w:rsidR="00FC4BED" w:rsidRPr="009547B8">
        <w:rPr>
          <w:rFonts w:ascii="Times New Roman" w:eastAsia="Times New Roman" w:hAnsi="Times New Roman" w:cs="Times New Roman"/>
          <w:sz w:val="24"/>
          <w:szCs w:val="24"/>
        </w:rPr>
        <w:t xml:space="preserve"> apporte </w:t>
      </w:r>
      <w:r>
        <w:rPr>
          <w:rFonts w:ascii="Times New Roman" w:eastAsia="Times New Roman" w:hAnsi="Times New Roman" w:cs="Times New Roman"/>
          <w:sz w:val="24"/>
          <w:szCs w:val="24"/>
        </w:rPr>
        <w:t xml:space="preserve">donc </w:t>
      </w:r>
      <w:r w:rsidR="00FC4BED" w:rsidRPr="009547B8">
        <w:rPr>
          <w:rFonts w:ascii="Times New Roman" w:eastAsia="Times New Roman" w:hAnsi="Times New Roman" w:cs="Times New Roman"/>
          <w:sz w:val="24"/>
          <w:szCs w:val="24"/>
        </w:rPr>
        <w:t>de nouveau</w:t>
      </w:r>
      <w:ins w:id="75" w:author="Victorien Elvinger" w:date="2020-06-25T17:31:00Z">
        <w:r w:rsidR="00FC4BED" w:rsidRPr="009547B8">
          <w:rPr>
            <w:rFonts w:ascii="Times New Roman" w:eastAsia="Times New Roman" w:hAnsi="Times New Roman" w:cs="Times New Roman"/>
            <w:sz w:val="24"/>
            <w:szCs w:val="24"/>
          </w:rPr>
          <w:t>x</w:t>
        </w:r>
      </w:ins>
      <w:r w:rsidR="00FC4BED" w:rsidRPr="009547B8">
        <w:rPr>
          <w:rFonts w:ascii="Times New Roman" w:eastAsia="Times New Roman" w:hAnsi="Times New Roman" w:cs="Times New Roman"/>
          <w:sz w:val="24"/>
          <w:szCs w:val="24"/>
        </w:rPr>
        <w:t xml:space="preserve"> problème</w:t>
      </w:r>
      <w:ins w:id="76" w:author="Victorien Elvinger" w:date="2020-06-25T17:32:00Z">
        <w:r w:rsidR="00FC4BED" w:rsidRPr="009547B8">
          <w:rPr>
            <w:rFonts w:ascii="Times New Roman" w:eastAsia="Times New Roman" w:hAnsi="Times New Roman" w:cs="Times New Roman"/>
            <w:sz w:val="24"/>
            <w:szCs w:val="24"/>
          </w:rPr>
          <w:t>s</w:t>
        </w:r>
      </w:ins>
      <w:r w:rsidR="00FC4BED" w:rsidRPr="009547B8">
        <w:rPr>
          <w:rFonts w:ascii="Times New Roman" w:eastAsia="Times New Roman" w:hAnsi="Times New Roman" w:cs="Times New Roman"/>
          <w:sz w:val="24"/>
          <w:szCs w:val="24"/>
        </w:rPr>
        <w:t>. On parle de conflit</w:t>
      </w:r>
      <w:ins w:id="77" w:author="Victorien Elvinger" w:date="2020-06-25T17:32:00Z">
        <w:r w:rsidR="00FC4BED" w:rsidRPr="009547B8">
          <w:rPr>
            <w:rFonts w:ascii="Times New Roman" w:eastAsia="Times New Roman" w:hAnsi="Times New Roman" w:cs="Times New Roman"/>
            <w:sz w:val="24"/>
            <w:szCs w:val="24"/>
          </w:rPr>
          <w:t xml:space="preserve"> de modification</w:t>
        </w:r>
      </w:ins>
      <w:r w:rsidR="00FC4BED" w:rsidRPr="009547B8">
        <w:rPr>
          <w:rFonts w:ascii="Times New Roman" w:eastAsia="Times New Roman" w:hAnsi="Times New Roman" w:cs="Times New Roman"/>
          <w:sz w:val="24"/>
          <w:szCs w:val="24"/>
        </w:rPr>
        <w:t xml:space="preserve"> quand deux opérations simultanées se « contredisent ». </w:t>
      </w:r>
      <w:ins w:id="78" w:author="Victorien Elvinger" w:date="2020-06-25T17:32:00Z">
        <w:r w:rsidR="00FC4BED" w:rsidRPr="009547B8">
          <w:rPr>
            <w:rFonts w:ascii="Times New Roman" w:eastAsia="Times New Roman" w:hAnsi="Times New Roman" w:cs="Times New Roman"/>
            <w:sz w:val="24"/>
            <w:szCs w:val="24"/>
          </w:rPr>
          <w:t>Par exemple</w:t>
        </w:r>
      </w:ins>
      <w:del w:id="79" w:author="Victorien Elvinger" w:date="2020-06-25T17:32:00Z">
        <w:r w:rsidR="00FC4BED" w:rsidRPr="009547B8">
          <w:rPr>
            <w:rFonts w:ascii="Times New Roman" w:eastAsia="Times New Roman" w:hAnsi="Times New Roman" w:cs="Times New Roman"/>
            <w:sz w:val="24"/>
            <w:szCs w:val="24"/>
          </w:rPr>
          <w:delText>Pour être plus précis</w:delText>
        </w:r>
      </w:del>
      <w:r w:rsidR="00FC4BED" w:rsidRPr="009547B8">
        <w:rPr>
          <w:rFonts w:ascii="Times New Roman" w:eastAsia="Times New Roman" w:hAnsi="Times New Roman" w:cs="Times New Roman"/>
          <w:sz w:val="24"/>
          <w:szCs w:val="24"/>
        </w:rPr>
        <w:t>, il y a conflit quand deux opérations affectent la même propriété d’un même objet.</w:t>
      </w:r>
    </w:p>
    <w:p w14:paraId="0CA669A3" w14:textId="6E0FB39F"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 xml:space="preserve">La gestion et la résolution d’un conflit peut être complexe. </w:t>
      </w:r>
      <w:ins w:id="80" w:author="Victorien Elvinger" w:date="2020-06-25T17:33:00Z">
        <w:r w:rsidRPr="009547B8">
          <w:rPr>
            <w:rFonts w:ascii="Times New Roman" w:eastAsia="Times New Roman" w:hAnsi="Times New Roman" w:cs="Times New Roman"/>
            <w:sz w:val="24"/>
            <w:szCs w:val="24"/>
          </w:rPr>
          <w:t xml:space="preserve">C’est pourquoi des structures de données ont été spécialement conçues pour éviter ou résoudre automatiquement les conflits de modification. Ces structures de données sont communément appelées </w:t>
        </w:r>
        <w:del w:id="81" w:author="Victorien Elvinger" w:date="2020-06-25T17:33:00Z">
          <w:r w:rsidRPr="009547B8">
            <w:rPr>
              <w:rFonts w:ascii="Times New Roman" w:eastAsia="Times New Roman" w:hAnsi="Times New Roman" w:cs="Times New Roman"/>
              <w:sz w:val="24"/>
              <w:szCs w:val="24"/>
            </w:rPr>
            <w:delText xml:space="preserve"> </w:delText>
          </w:r>
        </w:del>
      </w:ins>
      <w:del w:id="82" w:author="Victorien Elvinger" w:date="2020-06-25T17:33:00Z">
        <w:r w:rsidRPr="009547B8">
          <w:rPr>
            <w:rFonts w:ascii="Times New Roman" w:eastAsia="Times New Roman" w:hAnsi="Times New Roman" w:cs="Times New Roman"/>
            <w:sz w:val="24"/>
            <w:szCs w:val="24"/>
          </w:rPr>
          <w:delText xml:space="preserve">Cependant, dans notre cas, nous sommes dans une situation de </w:delText>
        </w:r>
      </w:del>
      <w:proofErr w:type="spellStart"/>
      <w:r w:rsidRPr="009547B8">
        <w:rPr>
          <w:rFonts w:ascii="Times New Roman" w:eastAsia="Times New Roman" w:hAnsi="Times New Roman" w:cs="Times New Roman"/>
          <w:sz w:val="24"/>
          <w:szCs w:val="24"/>
        </w:rPr>
        <w:t>CRDT</w:t>
      </w:r>
      <w:ins w:id="83" w:author="Victorien Elvinger" w:date="2020-06-25T17:36:00Z">
        <w:r w:rsidRPr="009547B8">
          <w:rPr>
            <w:rFonts w:ascii="Times New Roman" w:eastAsia="Times New Roman" w:hAnsi="Times New Roman" w:cs="Times New Roman"/>
            <w:sz w:val="24"/>
            <w:szCs w:val="24"/>
          </w:rPr>
          <w:t>s</w:t>
        </w:r>
      </w:ins>
      <w:proofErr w:type="spellEnd"/>
      <w:r w:rsidRPr="009547B8">
        <w:rPr>
          <w:rFonts w:ascii="Times New Roman" w:eastAsia="Times New Roman" w:hAnsi="Times New Roman" w:cs="Times New Roman"/>
          <w:sz w:val="24"/>
          <w:szCs w:val="24"/>
        </w:rPr>
        <w:t>, « </w:t>
      </w:r>
      <w:proofErr w:type="spellStart"/>
      <w:r w:rsidRPr="009547B8">
        <w:rPr>
          <w:rFonts w:ascii="Times New Roman" w:eastAsia="Times New Roman" w:hAnsi="Times New Roman" w:cs="Times New Roman"/>
          <w:b/>
          <w:sz w:val="24"/>
          <w:szCs w:val="24"/>
        </w:rPr>
        <w:t>C</w:t>
      </w:r>
      <w:r w:rsidRPr="009547B8">
        <w:rPr>
          <w:rFonts w:ascii="Times New Roman" w:eastAsia="Times New Roman" w:hAnsi="Times New Roman" w:cs="Times New Roman"/>
          <w:sz w:val="24"/>
          <w:szCs w:val="24"/>
        </w:rPr>
        <w:t>onflict</w:t>
      </w:r>
      <w:proofErr w:type="spellEnd"/>
      <w:r w:rsidRPr="009547B8">
        <w:rPr>
          <w:rFonts w:ascii="Times New Roman" w:eastAsia="Times New Roman" w:hAnsi="Times New Roman" w:cs="Times New Roman"/>
          <w:sz w:val="24"/>
          <w:szCs w:val="24"/>
        </w:rPr>
        <w:t xml:space="preserve">-free </w:t>
      </w:r>
      <w:proofErr w:type="spellStart"/>
      <w:r w:rsidRPr="009547B8">
        <w:rPr>
          <w:rFonts w:ascii="Times New Roman" w:eastAsia="Times New Roman" w:hAnsi="Times New Roman" w:cs="Times New Roman"/>
          <w:b/>
          <w:sz w:val="24"/>
          <w:szCs w:val="24"/>
        </w:rPr>
        <w:t>R</w:t>
      </w:r>
      <w:r w:rsidRPr="009547B8">
        <w:rPr>
          <w:rFonts w:ascii="Times New Roman" w:eastAsia="Times New Roman" w:hAnsi="Times New Roman" w:cs="Times New Roman"/>
          <w:sz w:val="24"/>
          <w:szCs w:val="24"/>
        </w:rPr>
        <w:t>eplicated</w:t>
      </w:r>
      <w:proofErr w:type="spellEnd"/>
      <w:r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b/>
          <w:sz w:val="24"/>
          <w:szCs w:val="24"/>
        </w:rPr>
        <w:t>D</w:t>
      </w:r>
      <w:r w:rsidRPr="009547B8">
        <w:rPr>
          <w:rFonts w:ascii="Times New Roman" w:eastAsia="Times New Roman" w:hAnsi="Times New Roman" w:cs="Times New Roman"/>
          <w:sz w:val="24"/>
          <w:szCs w:val="24"/>
        </w:rPr>
        <w:t xml:space="preserve">ata </w:t>
      </w:r>
      <w:r w:rsidRPr="009547B8">
        <w:rPr>
          <w:rFonts w:ascii="Times New Roman" w:eastAsia="Times New Roman" w:hAnsi="Times New Roman" w:cs="Times New Roman"/>
          <w:b/>
          <w:sz w:val="24"/>
          <w:szCs w:val="24"/>
        </w:rPr>
        <w:t>T</w:t>
      </w:r>
      <w:r w:rsidRPr="009547B8">
        <w:rPr>
          <w:rFonts w:ascii="Times New Roman" w:eastAsia="Times New Roman" w:hAnsi="Times New Roman" w:cs="Times New Roman"/>
          <w:sz w:val="24"/>
          <w:szCs w:val="24"/>
        </w:rPr>
        <w:t>ype</w:t>
      </w:r>
      <w:ins w:id="84" w:author="Victorien Elvinger" w:date="2020-06-25T17:36:00Z">
        <w:r w:rsidRPr="009547B8">
          <w:rPr>
            <w:rFonts w:ascii="Times New Roman" w:eastAsia="Times New Roman" w:hAnsi="Times New Roman" w:cs="Times New Roman"/>
            <w:sz w:val="24"/>
            <w:szCs w:val="24"/>
          </w:rPr>
          <w:t>s</w:t>
        </w:r>
      </w:ins>
      <w:r w:rsidRPr="009547B8">
        <w:rPr>
          <w:rFonts w:ascii="Times New Roman" w:eastAsia="Times New Roman" w:hAnsi="Times New Roman" w:cs="Times New Roman"/>
          <w:sz w:val="24"/>
          <w:szCs w:val="24"/>
        </w:rPr>
        <w:t> ».</w:t>
      </w:r>
    </w:p>
    <w:p w14:paraId="33169E9B" w14:textId="77777777" w:rsidR="00CE3C13"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Sans entrer dans les détails, cela signifie que certaines structures de données conçues pour être adaptées aux systèmes distribués ont été prouvées comme ne pouvant pas créer de conflit irrésoluble.</w:t>
      </w:r>
    </w:p>
    <w:p w14:paraId="672F5858" w14:textId="0327CDD2" w:rsidR="005D4A63" w:rsidRPr="009547B8" w:rsidRDefault="00BA7044"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MUTE est justement l’implémentation d</w:t>
      </w:r>
      <w:r w:rsidR="0012599F">
        <w:rPr>
          <w:rFonts w:ascii="Times New Roman" w:eastAsia="Times New Roman" w:hAnsi="Times New Roman" w:cs="Times New Roman"/>
          <w:sz w:val="24"/>
          <w:szCs w:val="24"/>
        </w:rPr>
        <w:t>’</w:t>
      </w:r>
      <w:r>
        <w:rPr>
          <w:rFonts w:ascii="Times New Roman" w:eastAsia="Times New Roman" w:hAnsi="Times New Roman" w:cs="Times New Roman"/>
          <w:sz w:val="24"/>
          <w:szCs w:val="24"/>
        </w:rPr>
        <w:t>u</w:t>
      </w:r>
      <w:r w:rsidR="0012599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CRDT développé </w:t>
      </w:r>
      <w:r w:rsidR="00413CB8">
        <w:rPr>
          <w:rFonts w:ascii="Times New Roman" w:eastAsia="Times New Roman" w:hAnsi="Times New Roman" w:cs="Times New Roman"/>
          <w:sz w:val="24"/>
          <w:szCs w:val="24"/>
        </w:rPr>
        <w:t xml:space="preserve">par l’équipe </w:t>
      </w:r>
      <w:r w:rsidR="00253EDA">
        <w:rPr>
          <w:rFonts w:ascii="Times New Roman" w:eastAsia="Times New Roman" w:hAnsi="Times New Roman" w:cs="Times New Roman"/>
          <w:sz w:val="24"/>
          <w:szCs w:val="24"/>
        </w:rPr>
        <w:t xml:space="preserve">conçu </w:t>
      </w:r>
      <w:r w:rsidR="0012599F">
        <w:rPr>
          <w:rFonts w:ascii="Times New Roman" w:eastAsia="Times New Roman" w:hAnsi="Times New Roman" w:cs="Times New Roman"/>
          <w:sz w:val="24"/>
          <w:szCs w:val="24"/>
        </w:rPr>
        <w:t xml:space="preserve">pour l’édition collaborative de texte </w:t>
      </w:r>
      <w:r>
        <w:rPr>
          <w:rFonts w:ascii="Times New Roman" w:eastAsia="Times New Roman" w:hAnsi="Times New Roman" w:cs="Times New Roman"/>
          <w:sz w:val="24"/>
          <w:szCs w:val="24"/>
        </w:rPr>
        <w:t>(</w:t>
      </w:r>
      <w:r w:rsidR="00DA20F6">
        <w:rPr>
          <w:rFonts w:ascii="Times New Roman" w:eastAsia="Times New Roman" w:hAnsi="Times New Roman" w:cs="Times New Roman"/>
          <w:sz w:val="24"/>
          <w:szCs w:val="24"/>
        </w:rPr>
        <w:t>appelé</w:t>
      </w:r>
      <w:r w:rsidRPr="00DA20F6">
        <w:rPr>
          <w:rFonts w:ascii="Times New Roman" w:eastAsia="Times New Roman" w:hAnsi="Times New Roman" w:cs="Times New Roman"/>
          <w:sz w:val="28"/>
          <w:szCs w:val="28"/>
        </w:rPr>
        <w:t xml:space="preserve"> </w:t>
      </w:r>
      <w:proofErr w:type="spellStart"/>
      <w:r w:rsidRPr="00DA20F6">
        <w:rPr>
          <w:rFonts w:ascii="Times New Roman" w:hAnsi="Times New Roman" w:cs="Times New Roman"/>
          <w:color w:val="24292E"/>
          <w:sz w:val="24"/>
          <w:szCs w:val="24"/>
          <w:shd w:val="clear" w:color="auto" w:fill="FFFFFF"/>
        </w:rPr>
        <w:t>LogootSplit</w:t>
      </w:r>
      <w:proofErr w:type="spellEnd"/>
      <w:r>
        <w:rPr>
          <w:rFonts w:ascii="Segoe UI" w:hAnsi="Segoe UI" w:cs="Segoe UI"/>
          <w:color w:val="24292E"/>
          <w:shd w:val="clear" w:color="auto" w:fill="FFFFFF"/>
        </w:rPr>
        <w:t>).</w:t>
      </w:r>
    </w:p>
    <w:p w14:paraId="1E5D28C6"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6F1F09E"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85" w:name="_Toc44270352"/>
      <w:r w:rsidRPr="00D62AD7">
        <w:rPr>
          <w:rFonts w:ascii="Times New Roman" w:eastAsia="Times New Roman" w:hAnsi="Times New Roman" w:cs="Times New Roman"/>
          <w:sz w:val="28"/>
          <w:szCs w:val="28"/>
        </w:rPr>
        <w:t xml:space="preserve">Protocole de </w:t>
      </w:r>
      <w:proofErr w:type="spellStart"/>
      <w:r w:rsidRPr="00D62AD7">
        <w:rPr>
          <w:rFonts w:ascii="Times New Roman" w:eastAsia="Times New Roman" w:hAnsi="Times New Roman" w:cs="Times New Roman"/>
          <w:sz w:val="28"/>
          <w:szCs w:val="28"/>
        </w:rPr>
        <w:t>membership</w:t>
      </w:r>
      <w:bookmarkEnd w:id="85"/>
      <w:proofErr w:type="spellEnd"/>
    </w:p>
    <w:p w14:paraId="3AA8E28C" w14:textId="77777777" w:rsidR="005D4A63" w:rsidRPr="009547B8" w:rsidRDefault="00FC4BED" w:rsidP="00BB1CA2">
      <w:pPr>
        <w:spacing w:line="360" w:lineRule="auto"/>
        <w:jc w:val="both"/>
        <w:rPr>
          <w:rFonts w:ascii="Times New Roman" w:eastAsia="Times New Roman" w:hAnsi="Times New Roman" w:cs="Times New Roman"/>
          <w:sz w:val="24"/>
          <w:szCs w:val="24"/>
        </w:rPr>
      </w:pPr>
      <w:ins w:id="86" w:author="Victorien Elvinger" w:date="2020-06-25T17:38:00Z">
        <w:r w:rsidRPr="009547B8">
          <w:rPr>
            <w:rFonts w:ascii="Times New Roman" w:eastAsia="Times New Roman" w:hAnsi="Times New Roman" w:cs="Times New Roman"/>
            <w:sz w:val="24"/>
            <w:szCs w:val="24"/>
          </w:rPr>
          <w:t>U</w:t>
        </w:r>
      </w:ins>
      <w:del w:id="87" w:author="Victorien Elvinger" w:date="2020-06-25T17:38:00Z">
        <w:r w:rsidRPr="009547B8">
          <w:rPr>
            <w:rFonts w:ascii="Times New Roman" w:eastAsia="Times New Roman" w:hAnsi="Times New Roman" w:cs="Times New Roman"/>
            <w:sz w:val="24"/>
            <w:szCs w:val="24"/>
          </w:rPr>
          <w:delText>Comme évoqué dans la partie précédente, u</w:delText>
        </w:r>
      </w:del>
      <w:r w:rsidRPr="009547B8">
        <w:rPr>
          <w:rFonts w:ascii="Times New Roman" w:eastAsia="Times New Roman" w:hAnsi="Times New Roman" w:cs="Times New Roman"/>
          <w:sz w:val="24"/>
          <w:szCs w:val="24"/>
        </w:rPr>
        <w:t xml:space="preserve">n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est un protocole qui permet de suivre l’état des clients d’un réseau dans le cadre des systèmes distribués.</w:t>
      </w:r>
    </w:p>
    <w:p w14:paraId="7C07E627" w14:textId="680E5CB0"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bien comprendre, prenons l’exemple d’un protocole très simple, le « </w:t>
      </w:r>
      <w:proofErr w:type="spellStart"/>
      <w:r w:rsidRPr="009547B8">
        <w:rPr>
          <w:rFonts w:ascii="Times New Roman" w:eastAsia="Times New Roman" w:hAnsi="Times New Roman" w:cs="Times New Roman"/>
          <w:sz w:val="24"/>
          <w:szCs w:val="24"/>
        </w:rPr>
        <w:t>heartbeat</w:t>
      </w:r>
      <w:proofErr w:type="spellEnd"/>
      <w:r w:rsidRPr="009547B8">
        <w:rPr>
          <w:rFonts w:ascii="Times New Roman" w:eastAsia="Times New Roman" w:hAnsi="Times New Roman" w:cs="Times New Roman"/>
          <w:sz w:val="24"/>
          <w:szCs w:val="24"/>
        </w:rPr>
        <w:t> </w:t>
      </w:r>
      <w:proofErr w:type="spellStart"/>
      <w:r w:rsidRPr="009547B8">
        <w:rPr>
          <w:rFonts w:ascii="Times New Roman" w:eastAsia="Times New Roman" w:hAnsi="Times New Roman" w:cs="Times New Roman"/>
          <w:sz w:val="24"/>
          <w:szCs w:val="24"/>
        </w:rPr>
        <w:t>protocol</w:t>
      </w:r>
      <w:proofErr w:type="spellEnd"/>
      <w:r w:rsidRPr="009547B8">
        <w:rPr>
          <w:rFonts w:ascii="Times New Roman" w:eastAsia="Times New Roman" w:hAnsi="Times New Roman" w:cs="Times New Roman"/>
          <w:sz w:val="24"/>
          <w:szCs w:val="24"/>
        </w:rPr>
        <w:t xml:space="preserve"> » : chaque </w:t>
      </w:r>
      <w:r w:rsidR="00500F88"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w:t>
      </w:r>
      <w:ins w:id="88" w:author="Victorien Elvinger" w:date="2020-06-25T17:43:00Z">
        <w:r w:rsidRPr="009547B8">
          <w:rPr>
            <w:rFonts w:ascii="Times New Roman" w:eastAsia="Times New Roman" w:hAnsi="Times New Roman" w:cs="Times New Roman"/>
            <w:sz w:val="24"/>
            <w:szCs w:val="24"/>
          </w:rPr>
          <w:t>envoie périodiquement</w:t>
        </w:r>
      </w:ins>
      <w:del w:id="89" w:author="Victorien Elvinger" w:date="2020-06-25T17:43:00Z">
        <w:r w:rsidRPr="009547B8">
          <w:rPr>
            <w:rFonts w:ascii="Times New Roman" w:eastAsia="Times New Roman" w:hAnsi="Times New Roman" w:cs="Times New Roman"/>
            <w:sz w:val="24"/>
            <w:szCs w:val="24"/>
          </w:rPr>
          <w:delText>va envoyer à chaque période T</w:delText>
        </w:r>
      </w:del>
      <w:r w:rsidRPr="009547B8">
        <w:rPr>
          <w:rFonts w:ascii="Times New Roman" w:eastAsia="Times New Roman" w:hAnsi="Times New Roman" w:cs="Times New Roman"/>
          <w:sz w:val="24"/>
          <w:szCs w:val="24"/>
        </w:rPr>
        <w:t xml:space="preserve"> un message à tous les autres</w:t>
      </w:r>
      <w:ins w:id="90" w:author="Victorien Elvinger" w:date="2020-06-25T17:43:00Z">
        <w:r w:rsidRPr="009547B8">
          <w:rPr>
            <w:rFonts w:ascii="Times New Roman" w:eastAsia="Times New Roman" w:hAnsi="Times New Roman" w:cs="Times New Roman"/>
            <w:sz w:val="24"/>
            <w:szCs w:val="24"/>
          </w:rPr>
          <w:t xml:space="preserve"> </w:t>
        </w:r>
      </w:ins>
      <w:r w:rsidR="00B300B6" w:rsidRPr="009547B8">
        <w:rPr>
          <w:rFonts w:ascii="Times New Roman" w:eastAsia="Times New Roman" w:hAnsi="Times New Roman" w:cs="Times New Roman"/>
          <w:sz w:val="24"/>
          <w:szCs w:val="24"/>
        </w:rPr>
        <w:t>clients</w:t>
      </w:r>
      <w:ins w:id="91" w:author="Victorien Elvinger" w:date="2020-06-25T17:43:00Z">
        <w:r w:rsidRPr="009547B8">
          <w:rPr>
            <w:rFonts w:ascii="Times New Roman" w:eastAsia="Times New Roman" w:hAnsi="Times New Roman" w:cs="Times New Roman"/>
            <w:sz w:val="24"/>
            <w:szCs w:val="24"/>
          </w:rPr>
          <w:t xml:space="preserve">. Ce message, dénommé « </w:t>
        </w:r>
        <w:proofErr w:type="spellStart"/>
        <w:r w:rsidRPr="009547B8">
          <w:rPr>
            <w:rFonts w:ascii="Times New Roman" w:eastAsia="Times New Roman" w:hAnsi="Times New Roman" w:cs="Times New Roman"/>
            <w:sz w:val="24"/>
            <w:szCs w:val="24"/>
          </w:rPr>
          <w:t>heartbeat</w:t>
        </w:r>
        <w:proofErr w:type="spellEnd"/>
        <w:del w:id="92" w:author="Matthieu NICOLAS" w:date="2020-06-26T13:24:00Z">
          <w:r w:rsidRPr="009547B8">
            <w:rPr>
              <w:rFonts w:ascii="Times New Roman" w:eastAsia="Times New Roman" w:hAnsi="Times New Roman" w:cs="Times New Roman"/>
              <w:sz w:val="24"/>
              <w:szCs w:val="24"/>
            </w:rPr>
            <w:delText> protocol</w:delText>
          </w:r>
        </w:del>
        <w:r w:rsidRPr="009547B8">
          <w:rPr>
            <w:rFonts w:ascii="Times New Roman" w:eastAsia="Times New Roman" w:hAnsi="Times New Roman" w:cs="Times New Roman"/>
            <w:sz w:val="24"/>
            <w:szCs w:val="24"/>
          </w:rPr>
          <w:t xml:space="preserve"> », permet </w:t>
        </w:r>
        <w:del w:id="93" w:author="Matthieu NICOLAS" w:date="2020-06-26T13:24:00Z">
          <w:r w:rsidRPr="009547B8">
            <w:rPr>
              <w:rFonts w:ascii="Times New Roman" w:eastAsia="Times New Roman" w:hAnsi="Times New Roman" w:cs="Times New Roman"/>
              <w:sz w:val="24"/>
              <w:szCs w:val="24"/>
            </w:rPr>
            <w:delText xml:space="preserve">de </w:delText>
          </w:r>
        </w:del>
        <w:r w:rsidRPr="009547B8">
          <w:rPr>
            <w:rFonts w:ascii="Times New Roman" w:eastAsia="Times New Roman" w:hAnsi="Times New Roman" w:cs="Times New Roman"/>
            <w:sz w:val="24"/>
            <w:szCs w:val="24"/>
          </w:rPr>
          <w:t xml:space="preserve">à </w:t>
        </w:r>
      </w:ins>
      <w:r w:rsidR="00406A27" w:rsidRPr="009547B8">
        <w:rPr>
          <w:rFonts w:ascii="Times New Roman" w:eastAsia="Times New Roman" w:hAnsi="Times New Roman" w:cs="Times New Roman"/>
          <w:sz w:val="24"/>
          <w:szCs w:val="24"/>
        </w:rPr>
        <w:t>un client</w:t>
      </w:r>
      <w:ins w:id="94" w:author="Victorien Elvinger" w:date="2020-06-25T17:43:00Z">
        <w:r w:rsidRPr="009547B8">
          <w:rPr>
            <w:rFonts w:ascii="Times New Roman" w:eastAsia="Times New Roman" w:hAnsi="Times New Roman" w:cs="Times New Roman"/>
            <w:sz w:val="24"/>
            <w:szCs w:val="24"/>
          </w:rPr>
          <w:t xml:space="preserve"> de signaler aux autres </w:t>
        </w:r>
      </w:ins>
      <w:r w:rsidR="004A604D" w:rsidRPr="009547B8">
        <w:rPr>
          <w:rFonts w:ascii="Times New Roman" w:eastAsia="Times New Roman" w:hAnsi="Times New Roman" w:cs="Times New Roman"/>
          <w:sz w:val="24"/>
          <w:szCs w:val="24"/>
        </w:rPr>
        <w:t>qu’il</w:t>
      </w:r>
      <w:ins w:id="95" w:author="Victorien Elvinger" w:date="2020-06-25T17:43:00Z">
        <w:r w:rsidRPr="009547B8">
          <w:rPr>
            <w:rFonts w:ascii="Times New Roman" w:eastAsia="Times New Roman" w:hAnsi="Times New Roman" w:cs="Times New Roman"/>
            <w:sz w:val="24"/>
            <w:szCs w:val="24"/>
          </w:rPr>
          <w:t xml:space="preserve"> est toujours en ligne, dans l’état que nous avons précédemment nommé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w:t>
        </w:r>
      </w:ins>
      <w:del w:id="96" w:author="Victorien Elvinger" w:date="2020-06-25T17:43:00Z">
        <w:r w:rsidRPr="009547B8">
          <w:rPr>
            <w:rFonts w:ascii="Times New Roman" w:eastAsia="Times New Roman" w:hAnsi="Times New Roman" w:cs="Times New Roman"/>
            <w:sz w:val="24"/>
            <w:szCs w:val="24"/>
          </w:rPr>
          <w:delText>, uniquement pour les notifier que cette machine est toujours ok.</w:delText>
        </w:r>
      </w:del>
    </w:p>
    <w:p w14:paraId="344E51E1" w14:textId="6F2E224E" w:rsidR="00E73E0B" w:rsidRPr="009547B8" w:rsidRDefault="00940E2B" w:rsidP="00BB1CA2">
      <w:pPr>
        <w:spacing w:line="360" w:lineRule="auto"/>
        <w:jc w:val="both"/>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Si un</w:t>
      </w:r>
      <w:r w:rsidR="00C75545" w:rsidRPr="009547B8">
        <w:rPr>
          <w:rFonts w:ascii="Times New Roman" w:eastAsia="Arial" w:hAnsi="Times New Roman" w:cs="Times New Roman"/>
          <w:color w:val="000000"/>
          <w:sz w:val="24"/>
          <w:szCs w:val="24"/>
        </w:rPr>
        <w:t xml:space="preserve"> premier client</w:t>
      </w:r>
      <w:r w:rsidRPr="009547B8">
        <w:rPr>
          <w:rFonts w:ascii="Times New Roman" w:eastAsia="Arial" w:hAnsi="Times New Roman" w:cs="Times New Roman"/>
          <w:color w:val="000000"/>
          <w:sz w:val="24"/>
          <w:szCs w:val="24"/>
        </w:rPr>
        <w:t xml:space="preserve"> reçoit le </w:t>
      </w:r>
      <w:r w:rsidR="00E73E0B" w:rsidRPr="009547B8">
        <w:rPr>
          <w:rFonts w:ascii="Times New Roman" w:eastAsia="Arial" w:hAnsi="Times New Roman" w:cs="Times New Roman"/>
          <w:color w:val="000000"/>
          <w:sz w:val="24"/>
          <w:szCs w:val="24"/>
        </w:rPr>
        <w:t>« </w:t>
      </w:r>
      <w:proofErr w:type="spellStart"/>
      <w:r w:rsidRPr="009547B8">
        <w:rPr>
          <w:rFonts w:ascii="Times New Roman" w:eastAsia="Arial" w:hAnsi="Times New Roman" w:cs="Times New Roman"/>
          <w:color w:val="000000"/>
          <w:sz w:val="24"/>
          <w:szCs w:val="24"/>
        </w:rPr>
        <w:t>heartbeat</w:t>
      </w:r>
      <w:proofErr w:type="spellEnd"/>
      <w:r w:rsidR="00E73E0B" w:rsidRPr="009547B8">
        <w:rPr>
          <w:rFonts w:ascii="Times New Roman" w:eastAsia="Arial" w:hAnsi="Times New Roman" w:cs="Times New Roman"/>
          <w:color w:val="000000"/>
          <w:sz w:val="24"/>
          <w:szCs w:val="24"/>
        </w:rPr>
        <w:t> »</w:t>
      </w:r>
      <w:r w:rsidRPr="009547B8">
        <w:rPr>
          <w:rFonts w:ascii="Times New Roman" w:eastAsia="Arial" w:hAnsi="Times New Roman" w:cs="Times New Roman"/>
          <w:color w:val="000000"/>
          <w:sz w:val="24"/>
          <w:szCs w:val="24"/>
        </w:rPr>
        <w:t xml:space="preserve"> d'un</w:t>
      </w:r>
      <w:r w:rsidR="006534A4" w:rsidRPr="009547B8">
        <w:rPr>
          <w:rFonts w:ascii="Times New Roman" w:eastAsia="Arial" w:hAnsi="Times New Roman" w:cs="Times New Roman"/>
          <w:color w:val="000000"/>
          <w:sz w:val="24"/>
          <w:szCs w:val="24"/>
        </w:rPr>
        <w:t xml:space="preserve"> deuxième client</w:t>
      </w:r>
      <w:r w:rsidRPr="009547B8">
        <w:rPr>
          <w:rFonts w:ascii="Times New Roman" w:eastAsia="Arial" w:hAnsi="Times New Roman" w:cs="Times New Roman"/>
          <w:color w:val="000000"/>
          <w:sz w:val="24"/>
          <w:szCs w:val="24"/>
        </w:rPr>
        <w:t>, alors l</w:t>
      </w:r>
      <w:r w:rsidR="00061C20" w:rsidRPr="009547B8">
        <w:rPr>
          <w:rFonts w:ascii="Times New Roman" w:eastAsia="Arial" w:hAnsi="Times New Roman" w:cs="Times New Roman"/>
          <w:color w:val="000000"/>
          <w:sz w:val="24"/>
          <w:szCs w:val="24"/>
        </w:rPr>
        <w:t>e</w:t>
      </w:r>
      <w:r w:rsidRPr="009547B8">
        <w:rPr>
          <w:rFonts w:ascii="Times New Roman" w:eastAsia="Arial" w:hAnsi="Times New Roman" w:cs="Times New Roman"/>
          <w:color w:val="000000"/>
          <w:sz w:val="24"/>
          <w:szCs w:val="24"/>
        </w:rPr>
        <w:t xml:space="preserve"> premi</w:t>
      </w:r>
      <w:r w:rsidR="00061C20" w:rsidRPr="009547B8">
        <w:rPr>
          <w:rFonts w:ascii="Times New Roman" w:eastAsia="Arial" w:hAnsi="Times New Roman" w:cs="Times New Roman"/>
          <w:color w:val="000000"/>
          <w:sz w:val="24"/>
          <w:szCs w:val="24"/>
        </w:rPr>
        <w:t>e</w:t>
      </w:r>
      <w:r w:rsidRPr="009547B8">
        <w:rPr>
          <w:rFonts w:ascii="Times New Roman" w:eastAsia="Arial" w:hAnsi="Times New Roman" w:cs="Times New Roman"/>
          <w:color w:val="000000"/>
          <w:sz w:val="24"/>
          <w:szCs w:val="24"/>
        </w:rPr>
        <w:t>r peut considérer avec assurance que l</w:t>
      </w:r>
      <w:r w:rsidR="00061C20" w:rsidRPr="009547B8">
        <w:rPr>
          <w:rFonts w:ascii="Times New Roman" w:eastAsia="Arial" w:hAnsi="Times New Roman" w:cs="Times New Roman"/>
          <w:color w:val="000000"/>
          <w:sz w:val="24"/>
          <w:szCs w:val="24"/>
        </w:rPr>
        <w:t>e</w:t>
      </w:r>
      <w:r w:rsidRPr="009547B8">
        <w:rPr>
          <w:rFonts w:ascii="Times New Roman" w:eastAsia="Arial" w:hAnsi="Times New Roman" w:cs="Times New Roman"/>
          <w:color w:val="000000"/>
          <w:sz w:val="24"/>
          <w:szCs w:val="24"/>
        </w:rPr>
        <w:t xml:space="preserve"> second est en ligne. A l'inverse s</w:t>
      </w:r>
      <w:r w:rsidR="00487A6F" w:rsidRPr="009547B8">
        <w:rPr>
          <w:rFonts w:ascii="Times New Roman" w:eastAsia="Arial" w:hAnsi="Times New Roman" w:cs="Times New Roman"/>
          <w:color w:val="000000"/>
          <w:sz w:val="24"/>
          <w:szCs w:val="24"/>
        </w:rPr>
        <w:t>’</w:t>
      </w:r>
      <w:r w:rsidR="00061C20" w:rsidRPr="009547B8">
        <w:rPr>
          <w:rFonts w:ascii="Times New Roman" w:eastAsia="Arial" w:hAnsi="Times New Roman" w:cs="Times New Roman"/>
          <w:color w:val="000000"/>
          <w:sz w:val="24"/>
          <w:szCs w:val="24"/>
        </w:rPr>
        <w:t>il</w:t>
      </w:r>
      <w:r w:rsidRPr="009547B8">
        <w:rPr>
          <w:rFonts w:ascii="Times New Roman" w:eastAsia="Arial" w:hAnsi="Times New Roman" w:cs="Times New Roman"/>
          <w:color w:val="000000"/>
          <w:sz w:val="24"/>
          <w:szCs w:val="24"/>
        </w:rPr>
        <w:t xml:space="preserve"> ne le reçoit pas depuis un certain temps déterminé, alors </w:t>
      </w:r>
      <w:r w:rsidR="009F5668" w:rsidRPr="009547B8">
        <w:rPr>
          <w:rFonts w:ascii="Times New Roman" w:eastAsia="Arial" w:hAnsi="Times New Roman" w:cs="Times New Roman"/>
          <w:color w:val="000000"/>
          <w:sz w:val="24"/>
          <w:szCs w:val="24"/>
        </w:rPr>
        <w:t>il</w:t>
      </w:r>
      <w:r w:rsidRPr="009547B8">
        <w:rPr>
          <w:rFonts w:ascii="Times New Roman" w:eastAsia="Arial" w:hAnsi="Times New Roman" w:cs="Times New Roman"/>
          <w:color w:val="000000"/>
          <w:sz w:val="24"/>
          <w:szCs w:val="24"/>
        </w:rPr>
        <w:t xml:space="preserve"> peut considérer que </w:t>
      </w:r>
      <w:r w:rsidR="00E54AD4" w:rsidRPr="009547B8">
        <w:rPr>
          <w:rFonts w:ascii="Times New Roman" w:eastAsia="Arial" w:hAnsi="Times New Roman" w:cs="Times New Roman"/>
          <w:color w:val="000000"/>
          <w:sz w:val="24"/>
          <w:szCs w:val="24"/>
        </w:rPr>
        <w:t>le second client</w:t>
      </w:r>
      <w:r w:rsidRPr="009547B8">
        <w:rPr>
          <w:rFonts w:ascii="Times New Roman" w:eastAsia="Arial" w:hAnsi="Times New Roman" w:cs="Times New Roman"/>
          <w:color w:val="000000"/>
          <w:sz w:val="24"/>
          <w:szCs w:val="24"/>
        </w:rPr>
        <w:t xml:space="preserve"> est hors ligne. Le protocole propose donc bien un mécanisme pour détecter la présence </w:t>
      </w:r>
      <w:r w:rsidR="00C75545" w:rsidRPr="009547B8">
        <w:rPr>
          <w:rFonts w:ascii="Times New Roman" w:eastAsia="Arial" w:hAnsi="Times New Roman" w:cs="Times New Roman"/>
          <w:color w:val="000000"/>
          <w:sz w:val="24"/>
          <w:szCs w:val="24"/>
        </w:rPr>
        <w:t>ou</w:t>
      </w:r>
      <w:r w:rsidRPr="009547B8">
        <w:rPr>
          <w:rFonts w:ascii="Times New Roman" w:eastAsia="Arial" w:hAnsi="Times New Roman" w:cs="Times New Roman"/>
          <w:color w:val="000000"/>
          <w:sz w:val="24"/>
          <w:szCs w:val="24"/>
        </w:rPr>
        <w:t xml:space="preserve"> l'</w:t>
      </w:r>
      <w:r w:rsidR="00C75545" w:rsidRPr="009547B8">
        <w:rPr>
          <w:rFonts w:ascii="Times New Roman" w:eastAsia="Arial" w:hAnsi="Times New Roman" w:cs="Times New Roman"/>
          <w:color w:val="000000"/>
          <w:sz w:val="24"/>
          <w:szCs w:val="24"/>
        </w:rPr>
        <w:t>absence</w:t>
      </w:r>
      <w:r w:rsidRPr="009547B8">
        <w:rPr>
          <w:rFonts w:ascii="Times New Roman" w:eastAsia="Arial" w:hAnsi="Times New Roman" w:cs="Times New Roman"/>
          <w:color w:val="000000"/>
          <w:sz w:val="24"/>
          <w:szCs w:val="24"/>
        </w:rPr>
        <w:t xml:space="preserve"> de </w:t>
      </w:r>
      <w:r w:rsidR="00B125D6" w:rsidRPr="009547B8">
        <w:rPr>
          <w:rFonts w:ascii="Times New Roman" w:eastAsia="Arial" w:hAnsi="Times New Roman" w:cs="Times New Roman"/>
          <w:color w:val="000000"/>
          <w:sz w:val="24"/>
          <w:szCs w:val="24"/>
        </w:rPr>
        <w:t>client</w:t>
      </w:r>
      <w:r w:rsidRPr="009547B8">
        <w:rPr>
          <w:rFonts w:ascii="Times New Roman" w:eastAsia="Arial" w:hAnsi="Times New Roman" w:cs="Times New Roman"/>
          <w:color w:val="000000"/>
          <w:sz w:val="24"/>
          <w:szCs w:val="24"/>
        </w:rPr>
        <w:t>s dans la collaboration</w:t>
      </w:r>
      <w:r w:rsidR="00E73E0B" w:rsidRPr="009547B8">
        <w:rPr>
          <w:rFonts w:ascii="Times New Roman" w:eastAsia="Arial" w:hAnsi="Times New Roman" w:cs="Times New Roman"/>
          <w:color w:val="000000"/>
          <w:sz w:val="24"/>
          <w:szCs w:val="24"/>
        </w:rPr>
        <w:t>.</w:t>
      </w:r>
    </w:p>
    <w:p w14:paraId="1E5E05FC" w14:textId="79044815" w:rsidR="005D4A63" w:rsidRPr="009547B8" w:rsidRDefault="00FC4BED" w:rsidP="00BB1CA2">
      <w:pPr>
        <w:spacing w:line="360" w:lineRule="auto"/>
        <w:jc w:val="both"/>
        <w:rPr>
          <w:rFonts w:ascii="Times New Roman" w:eastAsia="Times New Roman" w:hAnsi="Times New Roman" w:cs="Times New Roman"/>
          <w:sz w:val="24"/>
          <w:szCs w:val="24"/>
        </w:rPr>
      </w:pPr>
      <w:ins w:id="97" w:author="Victorien Elvinger" w:date="2020-06-25T17:46:00Z">
        <w:r w:rsidRPr="009547B8">
          <w:rPr>
            <w:rFonts w:ascii="Times New Roman" w:eastAsia="Times New Roman" w:hAnsi="Times New Roman" w:cs="Times New Roman"/>
            <w:color w:val="000000"/>
            <w:sz w:val="24"/>
            <w:szCs w:val="24"/>
          </w:rPr>
          <w:t>C</w:t>
        </w:r>
      </w:ins>
      <w:del w:id="98" w:author="Victorien Elvinger" w:date="2020-06-25T17:46:00Z">
        <w:r w:rsidRPr="009547B8">
          <w:rPr>
            <w:rFonts w:ascii="Times New Roman" w:eastAsia="Times New Roman" w:hAnsi="Times New Roman" w:cs="Times New Roman"/>
            <w:sz w:val="24"/>
            <w:szCs w:val="24"/>
          </w:rPr>
          <w:delText>Cependant, c</w:delText>
        </w:r>
      </w:del>
      <w:r w:rsidRPr="009547B8">
        <w:rPr>
          <w:rFonts w:ascii="Times New Roman" w:eastAsia="Times New Roman" w:hAnsi="Times New Roman" w:cs="Times New Roman"/>
          <w:sz w:val="24"/>
          <w:szCs w:val="24"/>
        </w:rPr>
        <w:t xml:space="preserve">e protocole </w:t>
      </w:r>
      <w:ins w:id="99" w:author="Victorien Elvinger" w:date="2020-06-25T17:46:00Z">
        <w:r w:rsidRPr="009547B8">
          <w:rPr>
            <w:rFonts w:ascii="Times New Roman" w:eastAsia="Times New Roman" w:hAnsi="Times New Roman" w:cs="Times New Roman"/>
            <w:sz w:val="24"/>
            <w:szCs w:val="24"/>
          </w:rPr>
          <w:t>présente</w:t>
        </w:r>
      </w:ins>
      <w:del w:id="100" w:author="Victorien Elvinger" w:date="2020-06-25T17:46:00Z">
        <w:r w:rsidRPr="009547B8">
          <w:rPr>
            <w:rFonts w:ascii="Times New Roman" w:eastAsia="Times New Roman" w:hAnsi="Times New Roman" w:cs="Times New Roman"/>
            <w:sz w:val="24"/>
            <w:szCs w:val="24"/>
          </w:rPr>
          <w:delText>comporte</w:delText>
        </w:r>
      </w:del>
      <w:r w:rsidRPr="009547B8">
        <w:rPr>
          <w:rFonts w:ascii="Times New Roman" w:eastAsia="Times New Roman" w:hAnsi="Times New Roman" w:cs="Times New Roman"/>
          <w:sz w:val="24"/>
          <w:szCs w:val="24"/>
        </w:rPr>
        <w:t xml:space="preserve"> plusieurs problèmes :</w:t>
      </w:r>
    </w:p>
    <w:p w14:paraId="18184BC6" w14:textId="4E4269A4" w:rsidR="005D4A63" w:rsidRPr="009547B8" w:rsidRDefault="00B37333" w:rsidP="00BB1C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U</w:t>
      </w:r>
      <w:r w:rsidR="00FC4BED" w:rsidRPr="009547B8">
        <w:rPr>
          <w:rFonts w:ascii="Times New Roman" w:eastAsia="Times New Roman" w:hAnsi="Times New Roman" w:cs="Times New Roman"/>
          <w:color w:val="000000"/>
          <w:sz w:val="24"/>
          <w:szCs w:val="24"/>
        </w:rPr>
        <w:t>n</w:t>
      </w:r>
      <w:r w:rsidR="00DB3073" w:rsidRPr="009547B8">
        <w:rPr>
          <w:rFonts w:ascii="Times New Roman" w:eastAsia="Times New Roman" w:hAnsi="Times New Roman" w:cs="Times New Roman"/>
          <w:color w:val="000000"/>
          <w:sz w:val="24"/>
          <w:szCs w:val="24"/>
        </w:rPr>
        <w:t xml:space="preserve"> client</w:t>
      </w:r>
      <w:r w:rsidR="00FC4BED" w:rsidRPr="009547B8">
        <w:rPr>
          <w:rFonts w:ascii="Times New Roman" w:eastAsia="Times New Roman" w:hAnsi="Times New Roman" w:cs="Times New Roman"/>
          <w:color w:val="000000"/>
          <w:sz w:val="24"/>
          <w:szCs w:val="24"/>
        </w:rPr>
        <w:t xml:space="preserve"> qui n’arrive pas à m’envoyer de message n’est pas forcément </w:t>
      </w:r>
      <w:r w:rsidR="00FC4BED" w:rsidRPr="009547B8">
        <w:rPr>
          <w:rFonts w:ascii="Times New Roman" w:eastAsia="Times New Roman" w:hAnsi="Times New Roman" w:cs="Times New Roman"/>
          <w:i/>
          <w:iCs/>
          <w:color w:val="000000"/>
          <w:sz w:val="24"/>
          <w:szCs w:val="24"/>
        </w:rPr>
        <w:t>ko</w:t>
      </w:r>
      <w:r w:rsidR="00FC4BED" w:rsidRPr="009547B8">
        <w:rPr>
          <w:rFonts w:ascii="Times New Roman" w:eastAsia="Times New Roman" w:hAnsi="Times New Roman" w:cs="Times New Roman"/>
          <w:color w:val="000000"/>
          <w:sz w:val="24"/>
          <w:szCs w:val="24"/>
        </w:rPr>
        <w:t xml:space="preserve"> (connexion retardée, routage lent) ;</w:t>
      </w:r>
    </w:p>
    <w:p w14:paraId="771F9962" w14:textId="087DFE63" w:rsidR="005D4A63" w:rsidRPr="009547B8" w:rsidRDefault="00FC4BED" w:rsidP="00BB1C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Tous les clients n’auront pas forcément la même liste de </w:t>
      </w:r>
      <w:r w:rsidR="00CD061F" w:rsidRPr="009547B8">
        <w:rPr>
          <w:rFonts w:ascii="Times New Roman" w:eastAsia="Times New Roman" w:hAnsi="Times New Roman" w:cs="Times New Roman"/>
          <w:color w:val="000000"/>
          <w:sz w:val="24"/>
          <w:szCs w:val="24"/>
        </w:rPr>
        <w:t>clients</w:t>
      </w:r>
      <w:r w:rsidRPr="009547B8">
        <w:rPr>
          <w:rFonts w:ascii="Times New Roman" w:eastAsia="Times New Roman" w:hAnsi="Times New Roman" w:cs="Times New Roman"/>
          <w:color w:val="000000"/>
          <w:sz w:val="24"/>
          <w:szCs w:val="24"/>
        </w:rPr>
        <w:t xml:space="preserve"> connectées ;</w:t>
      </w:r>
    </w:p>
    <w:p w14:paraId="124C361F" w14:textId="77777777" w:rsidR="005D4A63" w:rsidRPr="009547B8" w:rsidRDefault="00FC4BED" w:rsidP="00BB1CA2">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547B8">
        <w:rPr>
          <w:rFonts w:ascii="Times New Roman" w:eastAsia="Times New Roman" w:hAnsi="Times New Roman" w:cs="Times New Roman"/>
          <w:color w:val="000000"/>
          <w:sz w:val="24"/>
          <w:szCs w:val="24"/>
        </w:rPr>
        <w:t>L’augmentation du nombre de messages sur le réseau augmente de manière quadratique.</w:t>
      </w:r>
    </w:p>
    <w:p w14:paraId="10C4FDEF"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On voit bien que ce protocole </w:t>
      </w:r>
      <w:ins w:id="101" w:author="Victorien Elvinger" w:date="2020-06-25T17:48:00Z">
        <w:r w:rsidRPr="009547B8">
          <w:rPr>
            <w:rFonts w:ascii="Times New Roman" w:eastAsia="Times New Roman" w:hAnsi="Times New Roman" w:cs="Times New Roman"/>
            <w:sz w:val="24"/>
            <w:szCs w:val="24"/>
          </w:rPr>
          <w:t>simple</w:t>
        </w:r>
      </w:ins>
      <w:del w:id="102" w:author="Victorien Elvinger" w:date="2020-06-25T17:48:00Z">
        <w:r w:rsidRPr="009547B8">
          <w:rPr>
            <w:rFonts w:ascii="Times New Roman" w:eastAsia="Times New Roman" w:hAnsi="Times New Roman" w:cs="Times New Roman"/>
            <w:sz w:val="24"/>
            <w:szCs w:val="24"/>
          </w:rPr>
          <w:delText>basique</w:delText>
        </w:r>
      </w:del>
      <w:r w:rsidRPr="009547B8">
        <w:rPr>
          <w:rFonts w:ascii="Times New Roman" w:eastAsia="Times New Roman" w:hAnsi="Times New Roman" w:cs="Times New Roman"/>
          <w:sz w:val="24"/>
          <w:szCs w:val="24"/>
        </w:rPr>
        <w:t xml:space="preserve"> n’est pas </w:t>
      </w:r>
      <w:del w:id="103" w:author="Victorien Elvinger" w:date="2020-06-25T17:49:00Z">
        <w:r w:rsidRPr="009547B8">
          <w:rPr>
            <w:rFonts w:ascii="Times New Roman" w:eastAsia="Times New Roman" w:hAnsi="Times New Roman" w:cs="Times New Roman"/>
            <w:sz w:val="24"/>
            <w:szCs w:val="24"/>
          </w:rPr>
          <w:delText xml:space="preserve">vraiment </w:delText>
        </w:r>
      </w:del>
      <w:r w:rsidRPr="009547B8">
        <w:rPr>
          <w:rFonts w:ascii="Times New Roman" w:eastAsia="Times New Roman" w:hAnsi="Times New Roman" w:cs="Times New Roman"/>
          <w:sz w:val="24"/>
          <w:szCs w:val="24"/>
        </w:rPr>
        <w:t xml:space="preserve">adapté </w:t>
      </w:r>
      <w:ins w:id="104" w:author="Victorien Elvinger" w:date="2020-06-25T17:49:00Z">
        <w:r w:rsidRPr="009547B8">
          <w:rPr>
            <w:rFonts w:ascii="Times New Roman" w:eastAsia="Times New Roman" w:hAnsi="Times New Roman" w:cs="Times New Roman"/>
            <w:sz w:val="24"/>
            <w:szCs w:val="24"/>
          </w:rPr>
          <w:t>dans un contexte</w:t>
        </w:r>
      </w:ins>
      <w:del w:id="105" w:author="Victorien Elvinger" w:date="2020-06-25T17:49:00Z">
        <w:r w:rsidRPr="009547B8">
          <w:rPr>
            <w:rFonts w:ascii="Times New Roman" w:eastAsia="Times New Roman" w:hAnsi="Times New Roman" w:cs="Times New Roman"/>
            <w:sz w:val="24"/>
            <w:szCs w:val="24"/>
          </w:rPr>
          <w:delText>pour une implémentation</w:delText>
        </w:r>
      </w:del>
      <w:r w:rsidRPr="009547B8">
        <w:rPr>
          <w:rFonts w:ascii="Times New Roman" w:eastAsia="Times New Roman" w:hAnsi="Times New Roman" w:cs="Times New Roman"/>
          <w:sz w:val="24"/>
          <w:szCs w:val="24"/>
        </w:rPr>
        <w:t xml:space="preserve"> réel</w:t>
      </w:r>
      <w:del w:id="106" w:author="Victorien Elvinger" w:date="2020-06-25T17:49:00Z">
        <w:r w:rsidRPr="009547B8">
          <w:rPr>
            <w:rFonts w:ascii="Times New Roman" w:eastAsia="Times New Roman" w:hAnsi="Times New Roman" w:cs="Times New Roman"/>
            <w:sz w:val="24"/>
            <w:szCs w:val="24"/>
          </w:rPr>
          <w:delText>le</w:delText>
        </w:r>
      </w:del>
      <w:r w:rsidRPr="009547B8">
        <w:rPr>
          <w:rFonts w:ascii="Times New Roman" w:eastAsia="Times New Roman" w:hAnsi="Times New Roman" w:cs="Times New Roman"/>
          <w:sz w:val="24"/>
          <w:szCs w:val="24"/>
        </w:rPr>
        <w:t xml:space="preserve">. Nous </w:t>
      </w:r>
      <w:ins w:id="107" w:author="Victorien Elvinger" w:date="2020-06-25T17:49:00Z">
        <w:r w:rsidRPr="009547B8">
          <w:rPr>
            <w:rFonts w:ascii="Times New Roman" w:eastAsia="Times New Roman" w:hAnsi="Times New Roman" w:cs="Times New Roman"/>
            <w:sz w:val="24"/>
            <w:szCs w:val="24"/>
          </w:rPr>
          <w:t>abordons dans la prochaine section le</w:t>
        </w:r>
      </w:ins>
      <w:del w:id="108" w:author="Victorien Elvinger" w:date="2020-06-25T17:49:00Z">
        <w:r w:rsidRPr="009547B8">
          <w:rPr>
            <w:rFonts w:ascii="Times New Roman" w:eastAsia="Times New Roman" w:hAnsi="Times New Roman" w:cs="Times New Roman"/>
            <w:sz w:val="24"/>
            <w:szCs w:val="24"/>
          </w:rPr>
          <w:delText>allons donc maintenant parler du</w:delText>
        </w:r>
      </w:del>
      <w:r w:rsidRPr="009547B8">
        <w:rPr>
          <w:rFonts w:ascii="Times New Roman" w:eastAsia="Times New Roman" w:hAnsi="Times New Roman" w:cs="Times New Roman"/>
          <w:sz w:val="24"/>
          <w:szCs w:val="24"/>
        </w:rPr>
        <w:t xml:space="preserve"> protocole</w:t>
      </w:r>
      <w:ins w:id="109" w:author="Victorien Elvinger" w:date="2020-06-25T17:49:00Z">
        <w:r w:rsidRPr="009547B8">
          <w:rPr>
            <w:rFonts w:ascii="Times New Roman" w:eastAsia="Times New Roman" w:hAnsi="Times New Roman" w:cs="Times New Roman"/>
            <w:sz w:val="24"/>
            <w:szCs w:val="24"/>
          </w:rPr>
          <w:t xml:space="preserve"> de </w:t>
        </w:r>
        <w:proofErr w:type="spellStart"/>
        <w:r w:rsidRPr="009547B8">
          <w:rPr>
            <w:rFonts w:ascii="Times New Roman" w:eastAsia="Times New Roman" w:hAnsi="Times New Roman" w:cs="Times New Roman"/>
            <w:sz w:val="24"/>
            <w:szCs w:val="24"/>
          </w:rPr>
          <w:t>membership</w:t>
        </w:r>
      </w:ins>
      <w:proofErr w:type="spellEnd"/>
      <w:r w:rsidRPr="009547B8">
        <w:rPr>
          <w:rFonts w:ascii="Times New Roman" w:eastAsia="Times New Roman" w:hAnsi="Times New Roman" w:cs="Times New Roman"/>
          <w:sz w:val="24"/>
          <w:szCs w:val="24"/>
        </w:rPr>
        <w:t xml:space="preserve"> SWIM </w:t>
      </w:r>
      <w:ins w:id="110" w:author="Victorien Elvinger" w:date="2020-06-25T17:50:00Z">
        <w:r w:rsidRPr="009547B8">
          <w:rPr>
            <w:rFonts w:ascii="Times New Roman" w:eastAsia="Times New Roman" w:hAnsi="Times New Roman" w:cs="Times New Roman"/>
            <w:sz w:val="24"/>
            <w:szCs w:val="24"/>
          </w:rPr>
          <w:t xml:space="preserve">qui </w:t>
        </w:r>
        <w:del w:id="111" w:author="Matthieu NICOLAS" w:date="2020-06-26T14:32:00Z">
          <w:r w:rsidRPr="009547B8">
            <w:rPr>
              <w:rFonts w:ascii="Times New Roman" w:eastAsia="Times New Roman" w:hAnsi="Times New Roman" w:cs="Times New Roman"/>
              <w:sz w:val="24"/>
              <w:szCs w:val="24"/>
            </w:rPr>
            <w:delText xml:space="preserve">solutionne </w:delText>
          </w:r>
        </w:del>
      </w:ins>
      <w:ins w:id="112" w:author="Matthieu NICOLAS" w:date="2020-06-26T14:32:00Z">
        <w:r w:rsidRPr="009547B8">
          <w:rPr>
            <w:rFonts w:ascii="Times New Roman" w:eastAsia="Times New Roman" w:hAnsi="Times New Roman" w:cs="Times New Roman"/>
            <w:sz w:val="24"/>
            <w:szCs w:val="24"/>
          </w:rPr>
          <w:t xml:space="preserve">résout </w:t>
        </w:r>
      </w:ins>
      <w:ins w:id="113" w:author="Victorien Elvinger" w:date="2020-06-25T17:50:00Z">
        <w:r w:rsidRPr="009547B8">
          <w:rPr>
            <w:rFonts w:ascii="Times New Roman" w:eastAsia="Times New Roman" w:hAnsi="Times New Roman" w:cs="Times New Roman"/>
            <w:sz w:val="24"/>
            <w:szCs w:val="24"/>
          </w:rPr>
          <w:t>ces problèmes.</w:t>
        </w:r>
      </w:ins>
      <w:del w:id="114" w:author="Victorien Elvinger" w:date="2020-06-25T17:50:00Z">
        <w:r w:rsidRPr="009547B8">
          <w:rPr>
            <w:rFonts w:ascii="Times New Roman" w:eastAsia="Times New Roman" w:hAnsi="Times New Roman" w:cs="Times New Roman"/>
            <w:sz w:val="24"/>
            <w:szCs w:val="24"/>
          </w:rPr>
          <w:delText>et mettre en évidence quelles sont les solutions à ces problèmes.</w:delText>
        </w:r>
      </w:del>
    </w:p>
    <w:p w14:paraId="0669C248" w14:textId="23213BFB" w:rsidR="005D4A63" w:rsidRPr="009547B8" w:rsidRDefault="00D75951"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4ECE1B59"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15" w:name="_Toc44270353"/>
      <w:r w:rsidRPr="00D62AD7">
        <w:rPr>
          <w:rFonts w:ascii="Times New Roman" w:eastAsia="Times New Roman" w:hAnsi="Times New Roman" w:cs="Times New Roman"/>
          <w:sz w:val="28"/>
          <w:szCs w:val="28"/>
        </w:rPr>
        <w:lastRenderedPageBreak/>
        <w:t>Le protocole SWIM</w:t>
      </w:r>
      <w:bookmarkEnd w:id="115"/>
    </w:p>
    <w:p w14:paraId="53FBF9DA" w14:textId="00BC1D02"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Le protocole </w:t>
      </w:r>
      <w:commentRangeStart w:id="116"/>
      <w:r w:rsidRPr="009547B8">
        <w:rPr>
          <w:rFonts w:ascii="Times New Roman" w:eastAsia="Times New Roman" w:hAnsi="Times New Roman" w:cs="Times New Roman"/>
          <w:sz w:val="24"/>
          <w:szCs w:val="24"/>
        </w:rPr>
        <w:t>SWIM</w:t>
      </w:r>
      <w:commentRangeEnd w:id="116"/>
      <w:r w:rsidR="00686905" w:rsidRPr="009547B8">
        <w:rPr>
          <w:rFonts w:ascii="Times New Roman" w:eastAsia="Times New Roman" w:hAnsi="Times New Roman" w:cs="Times New Roman"/>
          <w:sz w:val="24"/>
          <w:szCs w:val="24"/>
        </w:rPr>
        <w:t xml:space="preserve"> </w:t>
      </w:r>
      <w:hyperlink w:anchor="_Bibliographie" w:history="1">
        <w:r w:rsidR="00686905" w:rsidRPr="009547B8">
          <w:rPr>
            <w:rStyle w:val="Lienhypertexte"/>
            <w:rFonts w:ascii="Times New Roman" w:eastAsia="Times New Roman" w:hAnsi="Times New Roman" w:cs="Times New Roman"/>
            <w:sz w:val="24"/>
            <w:szCs w:val="24"/>
          </w:rPr>
          <w:t>[</w:t>
        </w:r>
        <w:r w:rsidR="002E15B1" w:rsidRPr="009547B8">
          <w:rPr>
            <w:rStyle w:val="Lienhypertexte"/>
            <w:rFonts w:ascii="Times New Roman" w:eastAsia="Times New Roman" w:hAnsi="Times New Roman" w:cs="Times New Roman"/>
            <w:sz w:val="24"/>
            <w:szCs w:val="24"/>
          </w:rPr>
          <w:t>5</w:t>
        </w:r>
        <w:r w:rsidR="00686905" w:rsidRPr="009547B8">
          <w:rPr>
            <w:rStyle w:val="Lienhypertexte"/>
            <w:rFonts w:ascii="Times New Roman" w:eastAsia="Times New Roman" w:hAnsi="Times New Roman" w:cs="Times New Roman"/>
            <w:sz w:val="24"/>
            <w:szCs w:val="24"/>
          </w:rPr>
          <w:t>]</w:t>
        </w:r>
      </w:hyperlink>
      <w:r w:rsidRPr="009547B8">
        <w:rPr>
          <w:rFonts w:ascii="Times New Roman" w:hAnsi="Times New Roman" w:cs="Times New Roman"/>
          <w:sz w:val="24"/>
          <w:szCs w:val="24"/>
        </w:rPr>
        <w:commentReference w:id="116"/>
      </w:r>
      <w:r w:rsidRPr="009547B8">
        <w:rPr>
          <w:rFonts w:ascii="Times New Roman" w:eastAsia="Times New Roman" w:hAnsi="Times New Roman" w:cs="Times New Roman"/>
          <w:sz w:val="24"/>
          <w:szCs w:val="24"/>
        </w:rPr>
        <w:t xml:space="preserve"> signifie « </w:t>
      </w:r>
      <w:r w:rsidRPr="009547B8">
        <w:rPr>
          <w:rFonts w:ascii="Times New Roman" w:eastAsia="Times New Roman" w:hAnsi="Times New Roman" w:cs="Times New Roman"/>
          <w:b/>
          <w:sz w:val="24"/>
          <w:szCs w:val="24"/>
        </w:rPr>
        <w:t>S</w:t>
      </w:r>
      <w:r w:rsidRPr="009547B8">
        <w:rPr>
          <w:rFonts w:ascii="Times New Roman" w:eastAsia="Times New Roman" w:hAnsi="Times New Roman" w:cs="Times New Roman"/>
          <w:sz w:val="24"/>
          <w:szCs w:val="24"/>
        </w:rPr>
        <w:t>calable </w:t>
      </w:r>
      <w:proofErr w:type="spellStart"/>
      <w:r w:rsidRPr="009547B8">
        <w:rPr>
          <w:rFonts w:ascii="Times New Roman" w:eastAsia="Times New Roman" w:hAnsi="Times New Roman" w:cs="Times New Roman"/>
          <w:b/>
          <w:sz w:val="24"/>
          <w:szCs w:val="24"/>
        </w:rPr>
        <w:t>W</w:t>
      </w:r>
      <w:r w:rsidRPr="009547B8">
        <w:rPr>
          <w:rFonts w:ascii="Times New Roman" w:eastAsia="Times New Roman" w:hAnsi="Times New Roman" w:cs="Times New Roman"/>
          <w:sz w:val="24"/>
          <w:szCs w:val="24"/>
        </w:rPr>
        <w:t>eakly</w:t>
      </w:r>
      <w:proofErr w:type="spellEnd"/>
      <w:r w:rsidRPr="009547B8">
        <w:rPr>
          <w:rFonts w:ascii="Times New Roman" w:eastAsia="Times New Roman" w:hAnsi="Times New Roman" w:cs="Times New Roman"/>
          <w:sz w:val="24"/>
          <w:szCs w:val="24"/>
        </w:rPr>
        <w:t>-consistent </w:t>
      </w:r>
      <w:r w:rsidRPr="009547B8">
        <w:rPr>
          <w:rFonts w:ascii="Times New Roman" w:eastAsia="Times New Roman" w:hAnsi="Times New Roman" w:cs="Times New Roman"/>
          <w:b/>
          <w:sz w:val="24"/>
          <w:szCs w:val="24"/>
        </w:rPr>
        <w:t>I</w:t>
      </w:r>
      <w:r w:rsidRPr="009547B8">
        <w:rPr>
          <w:rFonts w:ascii="Times New Roman" w:eastAsia="Times New Roman" w:hAnsi="Times New Roman" w:cs="Times New Roman"/>
          <w:sz w:val="24"/>
          <w:szCs w:val="24"/>
        </w:rPr>
        <w:t>nfection-style Process Group </w:t>
      </w:r>
      <w:proofErr w:type="spellStart"/>
      <w:r w:rsidRPr="009547B8">
        <w:rPr>
          <w:rFonts w:ascii="Times New Roman" w:eastAsia="Times New Roman" w:hAnsi="Times New Roman" w:cs="Times New Roman"/>
          <w:b/>
          <w:sz w:val="24"/>
          <w:szCs w:val="24"/>
        </w:rPr>
        <w:t>M</w:t>
      </w:r>
      <w:r w:rsidRPr="009547B8">
        <w:rPr>
          <w:rFonts w:ascii="Times New Roman" w:eastAsia="Times New Roman" w:hAnsi="Times New Roman" w:cs="Times New Roman"/>
          <w:sz w:val="24"/>
          <w:szCs w:val="24"/>
        </w:rPr>
        <w:t>embership</w:t>
      </w:r>
      <w:proofErr w:type="spellEnd"/>
      <w:r w:rsidRPr="009547B8">
        <w:rPr>
          <w:rFonts w:ascii="Times New Roman" w:eastAsia="Times New Roman" w:hAnsi="Times New Roman" w:cs="Times New Roman"/>
          <w:sz w:val="24"/>
          <w:szCs w:val="24"/>
        </w:rPr>
        <w:t xml:space="preserve"> Protocol », ce qu’on peut traduire par « protocole de </w:t>
      </w:r>
      <w:proofErr w:type="spellStart"/>
      <w:r w:rsidRPr="009547B8">
        <w:rPr>
          <w:rFonts w:ascii="Times New Roman" w:eastAsia="Times New Roman" w:hAnsi="Times New Roman" w:cs="Times New Roman"/>
          <w:sz w:val="24"/>
          <w:szCs w:val="24"/>
        </w:rPr>
        <w:t>membership</w:t>
      </w:r>
      <w:proofErr w:type="spellEnd"/>
      <w:r w:rsidRPr="009547B8">
        <w:rPr>
          <w:rFonts w:ascii="Times New Roman" w:eastAsia="Times New Roman" w:hAnsi="Times New Roman" w:cs="Times New Roman"/>
          <w:sz w:val="24"/>
          <w:szCs w:val="24"/>
        </w:rPr>
        <w:t xml:space="preserve"> évolutif et faiblement cohérent d’adhésion à un groupe par infection ». Nous allons expliquer chacun des termes </w:t>
      </w:r>
      <w:ins w:id="117" w:author="Victorien Elvinger" w:date="2020-06-25T17:51:00Z">
        <w:r w:rsidRPr="009547B8">
          <w:rPr>
            <w:rFonts w:ascii="Times New Roman" w:eastAsia="Times New Roman" w:hAnsi="Times New Roman" w:cs="Times New Roman"/>
            <w:sz w:val="24"/>
            <w:szCs w:val="24"/>
          </w:rPr>
          <w:t>constitutifs de</w:t>
        </w:r>
      </w:ins>
      <w:del w:id="118" w:author="Victorien Elvinger" w:date="2020-06-25T17:51:00Z">
        <w:r w:rsidRPr="009547B8">
          <w:rPr>
            <w:rFonts w:ascii="Times New Roman" w:eastAsia="Times New Roman" w:hAnsi="Times New Roman" w:cs="Times New Roman"/>
            <w:sz w:val="24"/>
            <w:szCs w:val="24"/>
          </w:rPr>
          <w:delText>que cachent</w:delText>
        </w:r>
      </w:del>
      <w:r w:rsidRPr="009547B8">
        <w:rPr>
          <w:rFonts w:ascii="Times New Roman" w:eastAsia="Times New Roman" w:hAnsi="Times New Roman" w:cs="Times New Roman"/>
          <w:sz w:val="24"/>
          <w:szCs w:val="24"/>
        </w:rPr>
        <w:t xml:space="preserve"> SWIM : </w:t>
      </w:r>
    </w:p>
    <w:p w14:paraId="04ACF5D8"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Evolutif (scalable) : comme évoqué dans l’exemple du « </w:t>
      </w:r>
      <w:proofErr w:type="spellStart"/>
      <w:r w:rsidRPr="009547B8">
        <w:rPr>
          <w:rFonts w:ascii="Times New Roman" w:eastAsia="Times New Roman" w:hAnsi="Times New Roman" w:cs="Times New Roman"/>
          <w:color w:val="000000"/>
          <w:sz w:val="24"/>
          <w:szCs w:val="24"/>
        </w:rPr>
        <w:t>heartbeat</w:t>
      </w:r>
      <w:proofErr w:type="spellEnd"/>
      <w:r w:rsidRPr="009547B8">
        <w:rPr>
          <w:rFonts w:ascii="Times New Roman" w:eastAsia="Times New Roman" w:hAnsi="Times New Roman" w:cs="Times New Roman"/>
          <w:color w:val="000000"/>
          <w:sz w:val="24"/>
          <w:szCs w:val="24"/>
        </w:rPr>
        <w:t xml:space="preserve"> </w:t>
      </w:r>
      <w:proofErr w:type="spellStart"/>
      <w:r w:rsidRPr="009547B8">
        <w:rPr>
          <w:rFonts w:ascii="Times New Roman" w:eastAsia="Times New Roman" w:hAnsi="Times New Roman" w:cs="Times New Roman"/>
          <w:color w:val="000000"/>
          <w:sz w:val="24"/>
          <w:szCs w:val="24"/>
        </w:rPr>
        <w:t>protocol</w:t>
      </w:r>
      <w:proofErr w:type="spellEnd"/>
      <w:r w:rsidRPr="009547B8">
        <w:rPr>
          <w:rFonts w:ascii="Times New Roman" w:eastAsia="Times New Roman" w:hAnsi="Times New Roman" w:cs="Times New Roman"/>
          <w:color w:val="000000"/>
          <w:sz w:val="24"/>
          <w:szCs w:val="24"/>
        </w:rPr>
        <w:t> », le comportement d’un protocole quand le nombre de clients augmente est très important. SWIM est défini comme évolutif car l’évolution du nombre de messages sur le réseau en fonction du nombre de pair est linéaire.</w:t>
      </w:r>
    </w:p>
    <w:p w14:paraId="7A60042E"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Faible cohérence (</w:t>
      </w:r>
      <w:proofErr w:type="spellStart"/>
      <w:r w:rsidRPr="009547B8">
        <w:rPr>
          <w:rFonts w:ascii="Times New Roman" w:eastAsia="Times New Roman" w:hAnsi="Times New Roman" w:cs="Times New Roman"/>
          <w:i/>
          <w:color w:val="000000"/>
          <w:sz w:val="24"/>
          <w:szCs w:val="24"/>
          <w:rPrChange w:id="119" w:author="Victorien Elvinger" w:date="2020-06-25T17:51:00Z">
            <w:rPr>
              <w:rFonts w:ascii="Times New Roman" w:eastAsia="Times New Roman" w:hAnsi="Times New Roman" w:cs="Times New Roman"/>
              <w:color w:val="000000"/>
              <w:sz w:val="24"/>
              <w:szCs w:val="24"/>
            </w:rPr>
          </w:rPrChange>
        </w:rPr>
        <w:t>Weakly</w:t>
      </w:r>
      <w:proofErr w:type="spellEnd"/>
      <w:r w:rsidRPr="009547B8">
        <w:rPr>
          <w:rFonts w:ascii="Times New Roman" w:eastAsia="Times New Roman" w:hAnsi="Times New Roman" w:cs="Times New Roman"/>
          <w:i/>
          <w:color w:val="000000"/>
          <w:sz w:val="24"/>
          <w:szCs w:val="24"/>
          <w:rPrChange w:id="120" w:author="Victorien Elvinger" w:date="2020-06-25T17:51:00Z">
            <w:rPr>
              <w:rFonts w:ascii="Times New Roman" w:eastAsia="Times New Roman" w:hAnsi="Times New Roman" w:cs="Times New Roman"/>
              <w:color w:val="000000"/>
              <w:sz w:val="24"/>
              <w:szCs w:val="24"/>
            </w:rPr>
          </w:rPrChange>
        </w:rPr>
        <w:t>-consistent</w:t>
      </w:r>
      <w:r w:rsidRPr="009547B8">
        <w:rPr>
          <w:rFonts w:ascii="Times New Roman" w:eastAsia="Times New Roman" w:hAnsi="Times New Roman" w:cs="Times New Roman"/>
          <w:color w:val="000000"/>
          <w:sz w:val="24"/>
          <w:szCs w:val="24"/>
        </w:rPr>
        <w:t>) : la cohérence est un terme qui appartient au domaine des systèmes distribués est qui est relatif à l’état des données répliquées localement pour chaque client. Un système faiblement cohérent assure qu’au final, tous les clients auront les mêmes données même s’il est possible, qu’à un moment donné, deux clients ne soient pas dans le même état.</w:t>
      </w:r>
    </w:p>
    <w:p w14:paraId="508D5910"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Infection (Infection-style) : le terme infection est utilisé pour définir la manière dont les clients font circuler les informations sur le réseau. On parle d’infection car chaque client va transmettre une nouvelle information à quelques autres clients qui feront de même jusqu’à ce que tout le réseau ait perçu cette information, comme un virus peut se propager dans une population.</w:t>
      </w:r>
    </w:p>
    <w:p w14:paraId="599E9A7F" w14:textId="77777777" w:rsidR="005D4A63" w:rsidRPr="009547B8" w:rsidRDefault="005D4A63" w:rsidP="00BB1CA2">
      <w:pPr>
        <w:spacing w:line="360" w:lineRule="auto"/>
        <w:ind w:left="360"/>
        <w:jc w:val="both"/>
        <w:rPr>
          <w:rFonts w:ascii="Times New Roman" w:eastAsia="Times New Roman" w:hAnsi="Times New Roman" w:cs="Times New Roman"/>
          <w:sz w:val="24"/>
          <w:szCs w:val="24"/>
        </w:rPr>
      </w:pPr>
    </w:p>
    <w:p w14:paraId="1518981C" w14:textId="5BAF3E1C"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SWIM va donc permettre de suivre l’état des </w:t>
      </w:r>
      <w:r w:rsidR="002E15B1"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du réseau, mais aussi de répandre les informations concernant l’arrivée ou le départ d’un</w:t>
      </w:r>
      <w:r w:rsidR="001F0EF9" w:rsidRPr="009547B8">
        <w:rPr>
          <w:rFonts w:ascii="Times New Roman" w:eastAsia="Times New Roman" w:hAnsi="Times New Roman" w:cs="Times New Roman"/>
          <w:sz w:val="24"/>
          <w:szCs w:val="24"/>
        </w:rPr>
        <w:t xml:space="preserve"> client</w:t>
      </w:r>
      <w:r w:rsidRPr="009547B8">
        <w:rPr>
          <w:rFonts w:ascii="Times New Roman" w:eastAsia="Times New Roman" w:hAnsi="Times New Roman" w:cs="Times New Roman"/>
          <w:sz w:val="24"/>
          <w:szCs w:val="24"/>
        </w:rPr>
        <w:t xml:space="preserve"> (le départ d’un </w:t>
      </w:r>
      <w:r w:rsidR="00B92268"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étant légèrement différent de son échec).</w:t>
      </w:r>
    </w:p>
    <w:p w14:paraId="6B902DAE" w14:textId="47910BC9" w:rsidR="00D75951" w:rsidRPr="009547B8" w:rsidRDefault="00D75951"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15355F4E" w14:textId="01C4561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 xml:space="preserve">Expliquons le fonctionnement de SWIM en détaillant les étapes d’une période </w:t>
      </w:r>
      <w:r w:rsidR="007D35F3">
        <w:rPr>
          <w:rFonts w:ascii="Times New Roman" w:eastAsia="Times New Roman" w:hAnsi="Times New Roman" w:cs="Times New Roman"/>
          <w:sz w:val="24"/>
          <w:szCs w:val="24"/>
        </w:rPr>
        <w:t xml:space="preserve">(figure 3) </w:t>
      </w:r>
      <w:r w:rsidRPr="009547B8">
        <w:rPr>
          <w:rFonts w:ascii="Times New Roman" w:eastAsia="Times New Roman" w:hAnsi="Times New Roman" w:cs="Times New Roman"/>
          <w:sz w:val="24"/>
          <w:szCs w:val="24"/>
        </w:rPr>
        <w:t>:</w:t>
      </w:r>
    </w:p>
    <w:p w14:paraId="3B95E6D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0C48B3D"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F1E5631" w14:textId="4E6CE228"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hidden="0" allowOverlap="1" wp14:anchorId="65BE764B" wp14:editId="56CCF8AE">
                <wp:simplePos x="0" y="0"/>
                <wp:positionH relativeFrom="column">
                  <wp:posOffset>1473200</wp:posOffset>
                </wp:positionH>
                <wp:positionV relativeFrom="paragraph">
                  <wp:posOffset>-482599</wp:posOffset>
                </wp:positionV>
                <wp:extent cx="2466975" cy="1133475"/>
                <wp:effectExtent l="0" t="0" r="0" b="0"/>
                <wp:wrapNone/>
                <wp:docPr id="28" name="Rectangle 28"/>
                <wp:cNvGraphicFramePr/>
                <a:graphic xmlns:a="http://schemas.openxmlformats.org/drawingml/2006/main">
                  <a:graphicData uri="http://schemas.microsoft.com/office/word/2010/wordprocessingShape">
                    <wps:wsp>
                      <wps:cNvSpPr/>
                      <wps:spPr>
                        <a:xfrm>
                          <a:off x="4117275" y="3218025"/>
                          <a:ext cx="2457450" cy="1123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2269A42" w14:textId="10D31E5B" w:rsidR="00C73CB3" w:rsidRDefault="00C73CB3">
                            <w:pPr>
                              <w:spacing w:line="258" w:lineRule="auto"/>
                              <w:textDirection w:val="btLr"/>
                            </w:pPr>
                            <w:r>
                              <w:rPr>
                                <w:rFonts w:ascii="Times New Roman" w:eastAsia="Times New Roman" w:hAnsi="Times New Roman" w:cs="Times New Roman"/>
                                <w:color w:val="000000"/>
                                <w:sz w:val="24"/>
                              </w:rPr>
                              <w:t>Tous les clients choisissent un autre client à qui ils envoient un message (ping). Soit A le client qui cherche à joindre B.</w:t>
                            </w:r>
                          </w:p>
                          <w:p w14:paraId="4DF8D91A" w14:textId="77777777" w:rsidR="00C73CB3" w:rsidRDefault="00C73CB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BE764B" id="Rectangle 28" o:spid="_x0000_s1049" style="position:absolute;left:0;text-align:left;margin-left:116pt;margin-top:-38pt;width:194.25pt;height:89.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" fillcolor="white [3201]">
                <v:stroke startarrowwidth="narrow" startarrowlength="short" endarrowwidth="narrow" endarrowlength="short" joinstyle="round"/>
                <v:textbox inset="2.53958mm,1.2694mm,2.53958mm,1.2694mm">
                  <w:txbxContent>
                    <w:p w14:paraId="72269A42" w14:textId="10D31E5B" w:rsidR="00C73CB3" w:rsidRDefault="00C73CB3">
                      <w:pPr>
                        <w:spacing w:line="258" w:lineRule="auto"/>
                        <w:textDirection w:val="btLr"/>
                      </w:pPr>
                      <w:r>
                        <w:rPr>
                          <w:rFonts w:ascii="Times New Roman" w:eastAsia="Times New Roman" w:hAnsi="Times New Roman" w:cs="Times New Roman"/>
                          <w:color w:val="000000"/>
                          <w:sz w:val="24"/>
                        </w:rPr>
                        <w:t>Tous les clients choisissent un autre client à qui ils envoient un message (ping). Soit A le client qui cherche à joindre B.</w:t>
                      </w:r>
                    </w:p>
                    <w:p w14:paraId="4DF8D91A" w14:textId="77777777" w:rsidR="00C73CB3" w:rsidRDefault="00C73CB3">
                      <w:pPr>
                        <w:spacing w:line="258" w:lineRule="auto"/>
                        <w:textDirection w:val="btLr"/>
                      </w:pPr>
                    </w:p>
                  </w:txbxContent>
                </v:textbox>
              </v:rect>
            </w:pict>
          </mc:Fallback>
        </mc:AlternateContent>
      </w:r>
    </w:p>
    <w:p w14:paraId="19DD3DAB" w14:textId="34EFD6B9"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hidden="0" allowOverlap="1" wp14:anchorId="7B378DE1" wp14:editId="2D9049EC">
                <wp:simplePos x="0" y="0"/>
                <wp:positionH relativeFrom="column">
                  <wp:posOffset>2706047</wp:posOffset>
                </wp:positionH>
                <wp:positionV relativeFrom="paragraph">
                  <wp:posOffset>281928</wp:posOffset>
                </wp:positionV>
                <wp:extent cx="1190445" cy="491706"/>
                <wp:effectExtent l="0" t="0" r="67310" b="60960"/>
                <wp:wrapNone/>
                <wp:docPr id="81" name="Connecteur droit avec flèche 81"/>
                <wp:cNvGraphicFramePr/>
                <a:graphic xmlns:a="http://schemas.openxmlformats.org/drawingml/2006/main">
                  <a:graphicData uri="http://schemas.microsoft.com/office/word/2010/wordprocessingShape">
                    <wps:wsp>
                      <wps:cNvCnPr/>
                      <wps:spPr>
                        <a:xfrm>
                          <a:off x="0" y="0"/>
                          <a:ext cx="1190445" cy="491706"/>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14210FD" id="Connecteur droit avec flèche 81" o:spid="_x0000_s1026" type="#_x0000_t32" style="position:absolute;margin-left:213.05pt;margin-top:22.2pt;width:93.75pt;height:3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hidden="0" allowOverlap="1" wp14:anchorId="4F183EC3" wp14:editId="06789C2F">
                <wp:simplePos x="0" y="0"/>
                <wp:positionH relativeFrom="column">
                  <wp:posOffset>1101532</wp:posOffset>
                </wp:positionH>
                <wp:positionV relativeFrom="paragraph">
                  <wp:posOffset>281927</wp:posOffset>
                </wp:positionV>
                <wp:extent cx="1585164" cy="483079"/>
                <wp:effectExtent l="38100" t="0" r="15240" b="69850"/>
                <wp:wrapNone/>
                <wp:docPr id="80" name="Connecteur droit avec flèche 80"/>
                <wp:cNvGraphicFramePr/>
                <a:graphic xmlns:a="http://schemas.openxmlformats.org/drawingml/2006/main">
                  <a:graphicData uri="http://schemas.microsoft.com/office/word/2010/wordprocessingShape">
                    <wps:wsp>
                      <wps:cNvCnPr/>
                      <wps:spPr>
                        <a:xfrm flipH="1">
                          <a:off x="0" y="0"/>
                          <a:ext cx="1585164" cy="48307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3B3DF4AB" id="Connecteur droit avec flèche 80" o:spid="_x0000_s1026" type="#_x0000_t32" style="position:absolute;margin-left:86.75pt;margin-top:22.2pt;width:124.8pt;height:38.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" strokecolor="#4f81bd [3204]">
                <v:stroke startarrowwidth="narrow" startarrowlength="short" endarrow="block" joinstyle="miter"/>
              </v:shape>
            </w:pict>
          </mc:Fallback>
        </mc:AlternateContent>
      </w:r>
    </w:p>
    <w:p w14:paraId="57937A03" w14:textId="2234370A" w:rsidR="005D4A63" w:rsidRPr="009547B8" w:rsidRDefault="005D4A63" w:rsidP="00BB1CA2">
      <w:pPr>
        <w:spacing w:line="360" w:lineRule="auto"/>
        <w:jc w:val="both"/>
        <w:rPr>
          <w:rFonts w:ascii="Times New Roman" w:eastAsia="Times New Roman" w:hAnsi="Times New Roman" w:cs="Times New Roman"/>
          <w:sz w:val="24"/>
          <w:szCs w:val="24"/>
        </w:rPr>
      </w:pPr>
    </w:p>
    <w:p w14:paraId="4FBC9FB7" w14:textId="299D93D2"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hidden="0" allowOverlap="1" wp14:anchorId="5C583E56" wp14:editId="62E22B8C">
                <wp:simplePos x="0" y="0"/>
                <wp:positionH relativeFrom="column">
                  <wp:posOffset>2534920</wp:posOffset>
                </wp:positionH>
                <wp:positionV relativeFrom="paragraph">
                  <wp:posOffset>41910</wp:posOffset>
                </wp:positionV>
                <wp:extent cx="2938145" cy="848995"/>
                <wp:effectExtent l="0" t="0" r="14605" b="27305"/>
                <wp:wrapNone/>
                <wp:docPr id="43" name="Rectangle 43"/>
                <wp:cNvGraphicFramePr/>
                <a:graphic xmlns:a="http://schemas.openxmlformats.org/drawingml/2006/main">
                  <a:graphicData uri="http://schemas.microsoft.com/office/word/2010/wordprocessingShape">
                    <wps:wsp>
                      <wps:cNvSpPr/>
                      <wps:spPr>
                        <a:xfrm>
                          <a:off x="0" y="0"/>
                          <a:ext cx="2938145" cy="848995"/>
                        </a:xfrm>
                        <a:prstGeom prst="rect">
                          <a:avLst/>
                        </a:prstGeom>
                        <a:solidFill>
                          <a:schemeClr val="lt1"/>
                        </a:solidFill>
                        <a:ln w="9525" cap="flat" cmpd="sng">
                          <a:solidFill>
                            <a:srgbClr val="000000"/>
                          </a:solidFill>
                          <a:prstDash val="solid"/>
                          <a:round/>
                          <a:headEnd type="none" w="sm" len="sm"/>
                          <a:tailEnd type="none" w="sm" len="sm"/>
                        </a:ln>
                      </wps:spPr>
                      <wps:txbx>
                        <w:txbxContent>
                          <w:p w14:paraId="201DE5AF" w14:textId="6B79AB28" w:rsidR="00C73CB3" w:rsidRDefault="00C73CB3">
                            <w:pPr>
                              <w:spacing w:line="258" w:lineRule="auto"/>
                              <w:textDirection w:val="btLr"/>
                            </w:pPr>
                            <w:r>
                              <w:rPr>
                                <w:rFonts w:ascii="Times New Roman" w:eastAsia="Times New Roman" w:hAnsi="Times New Roman" w:cs="Times New Roman"/>
                                <w:color w:val="000000"/>
                                <w:sz w:val="24"/>
                              </w:rPr>
                              <w:t xml:space="preserve">Si B ne répond pas à A, A choisi </w:t>
                            </w:r>
                            <w:r>
                              <w:rPr>
                                <w:rFonts w:ascii="Times New Roman" w:eastAsia="Times New Roman" w:hAnsi="Times New Roman" w:cs="Times New Roman"/>
                                <w:i/>
                                <w:color w:val="000000"/>
                                <w:sz w:val="24"/>
                              </w:rPr>
                              <w:t>n</w:t>
                            </w:r>
                            <w:r>
                              <w:rPr>
                                <w:rFonts w:ascii="Times New Roman" w:eastAsia="Times New Roman" w:hAnsi="Times New Roman" w:cs="Times New Roman"/>
                                <w:color w:val="000000"/>
                                <w:sz w:val="24"/>
                              </w:rPr>
                              <w:t xml:space="preserve"> autres clients qui sont désignés pour pinger le client initial (ping-req). Soit C et D 2 clients désignés par A pour joindre B</w:t>
                            </w:r>
                          </w:p>
                          <w:p w14:paraId="36011E93" w14:textId="77777777" w:rsidR="00C73CB3" w:rsidRDefault="00C73CB3">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C583E56" id="Rectangle 43" o:spid="_x0000_s1050" style="position:absolute;left:0;text-align:left;margin-left:199.6pt;margin-top:3.3pt;width:231.35pt;height:6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" fillcolor="white [3201]">
                <v:stroke startarrowwidth="narrow" startarrowlength="short" endarrowwidth="narrow" endarrowlength="short" joinstyle="round"/>
                <v:textbox inset="2.53958mm,1.2694mm,2.53958mm,1.2694mm">
                  <w:txbxContent>
                    <w:p w14:paraId="201DE5AF" w14:textId="6B79AB28" w:rsidR="00C73CB3" w:rsidRDefault="00C73CB3">
                      <w:pPr>
                        <w:spacing w:line="258" w:lineRule="auto"/>
                        <w:textDirection w:val="btLr"/>
                      </w:pPr>
                      <w:r>
                        <w:rPr>
                          <w:rFonts w:ascii="Times New Roman" w:eastAsia="Times New Roman" w:hAnsi="Times New Roman" w:cs="Times New Roman"/>
                          <w:color w:val="000000"/>
                          <w:sz w:val="24"/>
                        </w:rPr>
                        <w:t xml:space="preserve">Si B ne répond pas à A, A choisi </w:t>
                      </w:r>
                      <w:r>
                        <w:rPr>
                          <w:rFonts w:ascii="Times New Roman" w:eastAsia="Times New Roman" w:hAnsi="Times New Roman" w:cs="Times New Roman"/>
                          <w:i/>
                          <w:color w:val="000000"/>
                          <w:sz w:val="24"/>
                        </w:rPr>
                        <w:t>n</w:t>
                      </w:r>
                      <w:r>
                        <w:rPr>
                          <w:rFonts w:ascii="Times New Roman" w:eastAsia="Times New Roman" w:hAnsi="Times New Roman" w:cs="Times New Roman"/>
                          <w:color w:val="000000"/>
                          <w:sz w:val="24"/>
                        </w:rPr>
                        <w:t xml:space="preserve"> autres clients qui sont désignés pour pinger le client initial (ping-req). Soit C et D 2 clients désignés par A pour joindre B</w:t>
                      </w:r>
                    </w:p>
                    <w:p w14:paraId="36011E93" w14:textId="77777777" w:rsidR="00C73CB3" w:rsidRDefault="00C73CB3">
                      <w:pPr>
                        <w:spacing w:line="258" w:lineRule="auto"/>
                        <w:textDirection w:val="btLr"/>
                      </w:pP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hidden="0" allowOverlap="1" wp14:anchorId="106D1876" wp14:editId="19AD7606">
                <wp:simplePos x="0" y="0"/>
                <wp:positionH relativeFrom="column">
                  <wp:posOffset>-102870</wp:posOffset>
                </wp:positionH>
                <wp:positionV relativeFrom="paragraph">
                  <wp:posOffset>45085</wp:posOffset>
                </wp:positionV>
                <wp:extent cx="2343150" cy="771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343150" cy="771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43668E78" w14:textId="77777777" w:rsidR="00C73CB3" w:rsidRDefault="00C73CB3">
                            <w:pPr>
                              <w:spacing w:line="258" w:lineRule="auto"/>
                              <w:textDirection w:val="btLr"/>
                            </w:pPr>
                            <w:r>
                              <w:rPr>
                                <w:rFonts w:ascii="Times New Roman" w:eastAsia="Times New Roman" w:hAnsi="Times New Roman" w:cs="Times New Roman"/>
                                <w:color w:val="000000"/>
                                <w:sz w:val="24"/>
                              </w:rPr>
                              <w:t xml:space="preserve">Si B répond à A (ack direct), B est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 xml:space="preserve"> et A attend la prochaine période.</w:t>
                            </w:r>
                          </w:p>
                          <w:p w14:paraId="50746630" w14:textId="77777777" w:rsidR="00C73CB3" w:rsidRDefault="00C73CB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06D1876" id="Rectangle 41" o:spid="_x0000_s1051" style="position:absolute;left:0;text-align:left;margin-left:-8.1pt;margin-top:3.55pt;width:184.5pt;height:60.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" fillcolor="white [3201]">
                <v:stroke startarrowwidth="narrow" startarrowlength="short" endarrowwidth="narrow" endarrowlength="short" joinstyle="round"/>
                <v:textbox inset="2.53958mm,1.2694mm,2.53958mm,1.2694mm">
                  <w:txbxContent>
                    <w:p w14:paraId="43668E78" w14:textId="77777777" w:rsidR="00C73CB3" w:rsidRDefault="00C73CB3">
                      <w:pPr>
                        <w:spacing w:line="258" w:lineRule="auto"/>
                        <w:textDirection w:val="btLr"/>
                      </w:pPr>
                      <w:r>
                        <w:rPr>
                          <w:rFonts w:ascii="Times New Roman" w:eastAsia="Times New Roman" w:hAnsi="Times New Roman" w:cs="Times New Roman"/>
                          <w:color w:val="000000"/>
                          <w:sz w:val="24"/>
                        </w:rPr>
                        <w:t xml:space="preserve">Si B répond à A (ack direct), B est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 xml:space="preserve"> et A attend la prochaine période.</w:t>
                      </w:r>
                    </w:p>
                    <w:p w14:paraId="50746630" w14:textId="77777777" w:rsidR="00C73CB3" w:rsidRDefault="00C73CB3">
                      <w:pPr>
                        <w:spacing w:line="258" w:lineRule="auto"/>
                        <w:textDirection w:val="btLr"/>
                      </w:pPr>
                    </w:p>
                  </w:txbxContent>
                </v:textbox>
              </v:rect>
            </w:pict>
          </mc:Fallback>
        </mc:AlternateContent>
      </w:r>
    </w:p>
    <w:p w14:paraId="124810BE"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1B6F3A8" w14:textId="43BCB281"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hidden="0" allowOverlap="1" wp14:anchorId="203E1DF2" wp14:editId="2B569875">
                <wp:simplePos x="0" y="0"/>
                <wp:positionH relativeFrom="column">
                  <wp:posOffset>3999494</wp:posOffset>
                </wp:positionH>
                <wp:positionV relativeFrom="paragraph">
                  <wp:posOffset>177800</wp:posOffset>
                </wp:positionV>
                <wp:extent cx="335915" cy="621030"/>
                <wp:effectExtent l="0" t="0" r="83185" b="64770"/>
                <wp:wrapNone/>
                <wp:docPr id="3" name="Connecteur droit avec flèche 3"/>
                <wp:cNvGraphicFramePr/>
                <a:graphic xmlns:a="http://schemas.openxmlformats.org/drawingml/2006/main">
                  <a:graphicData uri="http://schemas.microsoft.com/office/word/2010/wordprocessingShape">
                    <wps:wsp>
                      <wps:cNvCnPr/>
                      <wps:spPr>
                        <a:xfrm>
                          <a:off x="0" y="0"/>
                          <a:ext cx="335915" cy="62103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06D9401" id="Connecteur droit avec flèche 3" o:spid="_x0000_s1026" type="#_x0000_t32" style="position:absolute;margin-left:314.9pt;margin-top:14pt;width:26.45pt;height:4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hidden="0" allowOverlap="1" wp14:anchorId="2E3E7189" wp14:editId="3918CC0A">
                <wp:simplePos x="0" y="0"/>
                <wp:positionH relativeFrom="column">
                  <wp:posOffset>1189594</wp:posOffset>
                </wp:positionH>
                <wp:positionV relativeFrom="paragraph">
                  <wp:posOffset>161062</wp:posOffset>
                </wp:positionV>
                <wp:extent cx="2798230" cy="629729"/>
                <wp:effectExtent l="19050" t="0" r="21590" b="75565"/>
                <wp:wrapNone/>
                <wp:docPr id="39" name="Connecteur droit avec flèche 39"/>
                <wp:cNvGraphicFramePr/>
                <a:graphic xmlns:a="http://schemas.openxmlformats.org/drawingml/2006/main">
                  <a:graphicData uri="http://schemas.microsoft.com/office/word/2010/wordprocessingShape">
                    <wps:wsp>
                      <wps:cNvCnPr/>
                      <wps:spPr>
                        <a:xfrm flipH="1">
                          <a:off x="0" y="0"/>
                          <a:ext cx="2798230" cy="62972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2564791" id="Connecteur droit avec flèche 39" o:spid="_x0000_s1026" type="#_x0000_t32" style="position:absolute;margin-left:93.65pt;margin-top:12.7pt;width:220.35pt;height:49.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" strokecolor="#4f81bd [3204]">
                <v:stroke startarrowwidth="narrow" startarrowlength="short" endarrow="block" joinstyle="miter"/>
              </v:shape>
            </w:pict>
          </mc:Fallback>
        </mc:AlternateContent>
      </w:r>
    </w:p>
    <w:p w14:paraId="12AE5B6F" w14:textId="3409E322" w:rsidR="005D4A63" w:rsidRPr="009547B8" w:rsidRDefault="005D4A63" w:rsidP="00BB1CA2">
      <w:pPr>
        <w:spacing w:line="360" w:lineRule="auto"/>
        <w:jc w:val="both"/>
        <w:rPr>
          <w:rFonts w:ascii="Times New Roman" w:eastAsia="Times New Roman" w:hAnsi="Times New Roman" w:cs="Times New Roman"/>
          <w:sz w:val="24"/>
          <w:szCs w:val="24"/>
        </w:rPr>
      </w:pPr>
    </w:p>
    <w:p w14:paraId="45F67E47" w14:textId="413F07F5" w:rsidR="005D4A63" w:rsidRPr="009547B8" w:rsidRDefault="00FA034B"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hidden="0" allowOverlap="1" wp14:anchorId="2D2D460D" wp14:editId="247AEA91">
                <wp:simplePos x="0" y="0"/>
                <wp:positionH relativeFrom="column">
                  <wp:posOffset>3178810</wp:posOffset>
                </wp:positionH>
                <wp:positionV relativeFrom="paragraph">
                  <wp:posOffset>69215</wp:posOffset>
                </wp:positionV>
                <wp:extent cx="2343150" cy="530225"/>
                <wp:effectExtent l="0" t="0" r="19050" b="22225"/>
                <wp:wrapNone/>
                <wp:docPr id="57" name="Rectangle 57"/>
                <wp:cNvGraphicFramePr/>
                <a:graphic xmlns:a="http://schemas.openxmlformats.org/drawingml/2006/main">
                  <a:graphicData uri="http://schemas.microsoft.com/office/word/2010/wordprocessingShape">
                    <wps:wsp>
                      <wps:cNvSpPr/>
                      <wps:spPr>
                        <a:xfrm>
                          <a:off x="0" y="0"/>
                          <a:ext cx="2343150" cy="5302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8DAF5E5" w14:textId="77777777" w:rsidR="00C73CB3" w:rsidRDefault="00C73CB3">
                            <w:pPr>
                              <w:spacing w:line="258" w:lineRule="auto"/>
                              <w:textDirection w:val="btLr"/>
                            </w:pPr>
                            <w:r>
                              <w:rPr>
                                <w:rFonts w:ascii="Times New Roman" w:eastAsia="Times New Roman" w:hAnsi="Times New Roman" w:cs="Times New Roman"/>
                                <w:color w:val="000000"/>
                                <w:sz w:val="24"/>
                              </w:rPr>
                              <w:t xml:space="preserve">Si ni C, ni D ne peuvent joindre B, la procédure se termine avec B </w:t>
                            </w:r>
                            <w:r w:rsidRPr="000B63BD">
                              <w:rPr>
                                <w:rFonts w:ascii="Times New Roman" w:eastAsia="Times New Roman" w:hAnsi="Times New Roman" w:cs="Times New Roman"/>
                                <w:i/>
                                <w:iCs/>
                                <w:color w:val="000000"/>
                                <w:sz w:val="24"/>
                              </w:rPr>
                              <w:t>ko</w:t>
                            </w:r>
                          </w:p>
                        </w:txbxContent>
                      </wps:txbx>
                      <wps:bodyPr spcFirstLastPara="1" wrap="square" lIns="91425" tIns="45700" rIns="91425" bIns="45700" anchor="t" anchorCtr="0">
                        <a:noAutofit/>
                      </wps:bodyPr>
                    </wps:wsp>
                  </a:graphicData>
                </a:graphic>
              </wp:anchor>
            </w:drawing>
          </mc:Choice>
          <mc:Fallback>
            <w:pict>
              <v:rect w14:anchorId="2D2D460D" id="Rectangle 57" o:spid="_x0000_s1052" style="position:absolute;left:0;text-align:left;margin-left:250.3pt;margin-top:5.45pt;width:184.5pt;height:41.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" fillcolor="white [3201]">
                <v:stroke startarrowwidth="narrow" startarrowlength="short" endarrowwidth="narrow" endarrowlength="short" joinstyle="round"/>
                <v:textbox inset="2.53958mm,1.2694mm,2.53958mm,1.2694mm">
                  <w:txbxContent>
                    <w:p w14:paraId="58DAF5E5" w14:textId="77777777" w:rsidR="00C73CB3" w:rsidRDefault="00C73CB3">
                      <w:pPr>
                        <w:spacing w:line="258" w:lineRule="auto"/>
                        <w:textDirection w:val="btLr"/>
                      </w:pPr>
                      <w:r>
                        <w:rPr>
                          <w:rFonts w:ascii="Times New Roman" w:eastAsia="Times New Roman" w:hAnsi="Times New Roman" w:cs="Times New Roman"/>
                          <w:color w:val="000000"/>
                          <w:sz w:val="24"/>
                        </w:rPr>
                        <w:t xml:space="preserve">Si ni C, ni D ne peuvent joindre B, la procédure se termine avec B </w:t>
                      </w:r>
                      <w:r w:rsidRPr="000B63BD">
                        <w:rPr>
                          <w:rFonts w:ascii="Times New Roman" w:eastAsia="Times New Roman" w:hAnsi="Times New Roman" w:cs="Times New Roman"/>
                          <w:i/>
                          <w:iCs/>
                          <w:color w:val="000000"/>
                          <w:sz w:val="24"/>
                        </w:rPr>
                        <w:t>ko</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hidden="0" allowOverlap="1" wp14:anchorId="0F52F2CA" wp14:editId="618A335F">
                <wp:simplePos x="0" y="0"/>
                <wp:positionH relativeFrom="column">
                  <wp:posOffset>-55245</wp:posOffset>
                </wp:positionH>
                <wp:positionV relativeFrom="paragraph">
                  <wp:posOffset>65776</wp:posOffset>
                </wp:positionV>
                <wp:extent cx="2343150" cy="668655"/>
                <wp:effectExtent l="0" t="0" r="19050" b="17145"/>
                <wp:wrapNone/>
                <wp:docPr id="32" name="Rectangle 32"/>
                <wp:cNvGraphicFramePr/>
                <a:graphic xmlns:a="http://schemas.openxmlformats.org/drawingml/2006/main">
                  <a:graphicData uri="http://schemas.microsoft.com/office/word/2010/wordprocessingShape">
                    <wps:wsp>
                      <wps:cNvSpPr/>
                      <wps:spPr>
                        <a:xfrm>
                          <a:off x="0" y="0"/>
                          <a:ext cx="2343150" cy="668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4084A351" w14:textId="77777777" w:rsidR="00C73CB3" w:rsidRDefault="00C73CB3">
                            <w:pPr>
                              <w:spacing w:line="258" w:lineRule="auto"/>
                              <w:textDirection w:val="btLr"/>
                            </w:pPr>
                            <w:r>
                              <w:rPr>
                                <w:rFonts w:ascii="Times New Roman" w:eastAsia="Times New Roman" w:hAnsi="Times New Roman" w:cs="Times New Roman"/>
                                <w:color w:val="000000"/>
                                <w:sz w:val="24"/>
                              </w:rPr>
                              <w:t xml:space="preserve">Si C ou D parvient à joindre B (ack indirect), la procédure se termine avec B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w:t>
                            </w:r>
                          </w:p>
                        </w:txbxContent>
                      </wps:txbx>
                      <wps:bodyPr spcFirstLastPara="1" wrap="square" lIns="91425" tIns="45700" rIns="91425" bIns="45700" anchor="t" anchorCtr="0">
                        <a:noAutofit/>
                      </wps:bodyPr>
                    </wps:wsp>
                  </a:graphicData>
                </a:graphic>
              </wp:anchor>
            </w:drawing>
          </mc:Choice>
          <mc:Fallback>
            <w:pict>
              <v:rect w14:anchorId="0F52F2CA" id="Rectangle 32" o:spid="_x0000_s1053" style="position:absolute;left:0;text-align:left;margin-left:-4.35pt;margin-top:5.2pt;width:184.5pt;height:52.6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" fillcolor="white [3201]">
                <v:stroke startarrowwidth="narrow" startarrowlength="short" endarrowwidth="narrow" endarrowlength="short" joinstyle="round"/>
                <v:textbox inset="2.53958mm,1.2694mm,2.53958mm,1.2694mm">
                  <w:txbxContent>
                    <w:p w14:paraId="4084A351" w14:textId="77777777" w:rsidR="00C73CB3" w:rsidRDefault="00C73CB3">
                      <w:pPr>
                        <w:spacing w:line="258" w:lineRule="auto"/>
                        <w:textDirection w:val="btLr"/>
                      </w:pPr>
                      <w:r>
                        <w:rPr>
                          <w:rFonts w:ascii="Times New Roman" w:eastAsia="Times New Roman" w:hAnsi="Times New Roman" w:cs="Times New Roman"/>
                          <w:color w:val="000000"/>
                          <w:sz w:val="24"/>
                        </w:rPr>
                        <w:t xml:space="preserve">Si C ou D parvient à joindre B (ack indirect), la procédure se termine avec B </w:t>
                      </w:r>
                      <w:r w:rsidRPr="000B63BD">
                        <w:rPr>
                          <w:rFonts w:ascii="Times New Roman" w:eastAsia="Times New Roman" w:hAnsi="Times New Roman" w:cs="Times New Roman"/>
                          <w:i/>
                          <w:iCs/>
                          <w:color w:val="000000"/>
                          <w:sz w:val="24"/>
                        </w:rPr>
                        <w:t>ok</w:t>
                      </w:r>
                      <w:r>
                        <w:rPr>
                          <w:rFonts w:ascii="Times New Roman" w:eastAsia="Times New Roman" w:hAnsi="Times New Roman" w:cs="Times New Roman"/>
                          <w:color w:val="000000"/>
                          <w:sz w:val="24"/>
                        </w:rPr>
                        <w:t>.</w:t>
                      </w:r>
                    </w:p>
                  </w:txbxContent>
                </v:textbox>
              </v:rect>
            </w:pict>
          </mc:Fallback>
        </mc:AlternateContent>
      </w:r>
    </w:p>
    <w:p w14:paraId="1C57322D" w14:textId="003C03EC" w:rsidR="005D4A63" w:rsidRPr="009547B8" w:rsidRDefault="005D4A63" w:rsidP="00BB1CA2">
      <w:pPr>
        <w:spacing w:line="360" w:lineRule="auto"/>
        <w:jc w:val="both"/>
        <w:rPr>
          <w:rFonts w:ascii="Times New Roman" w:eastAsia="Times New Roman" w:hAnsi="Times New Roman" w:cs="Times New Roman"/>
          <w:sz w:val="24"/>
          <w:szCs w:val="24"/>
        </w:rPr>
      </w:pPr>
    </w:p>
    <w:p w14:paraId="582CADA8" w14:textId="1B2C1DEF" w:rsidR="005D4A63" w:rsidRPr="009547B8" w:rsidRDefault="004148C2"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D7B4190" wp14:editId="76FAC749">
                <wp:simplePos x="0" y="0"/>
                <wp:positionH relativeFrom="column">
                  <wp:posOffset>426720</wp:posOffset>
                </wp:positionH>
                <wp:positionV relativeFrom="paragraph">
                  <wp:posOffset>148854</wp:posOffset>
                </wp:positionV>
                <wp:extent cx="4514850" cy="381000"/>
                <wp:effectExtent l="0" t="0" r="19050" b="19050"/>
                <wp:wrapNone/>
                <wp:docPr id="97" name="Zone de texte 97"/>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73A170EB" w14:textId="5F36FE4C"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3</w:t>
                            </w:r>
                            <w:r w:rsidRPr="00F338B8">
                              <w:rPr>
                                <w:rFonts w:ascii="Times New Roman" w:hAnsi="Times New Roman" w:cs="Times New Roman"/>
                                <w:sz w:val="24"/>
                                <w:szCs w:val="24"/>
                              </w:rPr>
                              <w:t> :</w:t>
                            </w:r>
                            <w:r>
                              <w:rPr>
                                <w:rFonts w:ascii="Times New Roman" w:hAnsi="Times New Roman" w:cs="Times New Roman"/>
                                <w:sz w:val="24"/>
                                <w:szCs w:val="24"/>
                              </w:rPr>
                              <w:t xml:space="preserve"> Déroulement d’une période du protocole SWIM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7B4190" id="Zone de texte 97" o:spid="_x0000_s1054" type="#_x0000_t202" style="position:absolute;left:0;text-align:left;margin-left:33.6pt;margin-top:11.7pt;width:355.5pt;height:30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" fillcolor="white [3201]" strokeweight=".5pt">
                <v:textbox>
                  <w:txbxContent>
                    <w:p w14:paraId="73A170EB" w14:textId="5F36FE4C"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3</w:t>
                      </w:r>
                      <w:r w:rsidRPr="00F338B8">
                        <w:rPr>
                          <w:rFonts w:ascii="Times New Roman" w:hAnsi="Times New Roman" w:cs="Times New Roman"/>
                          <w:sz w:val="24"/>
                          <w:szCs w:val="24"/>
                        </w:rPr>
                        <w:t> :</w:t>
                      </w:r>
                      <w:r>
                        <w:rPr>
                          <w:rFonts w:ascii="Times New Roman" w:hAnsi="Times New Roman" w:cs="Times New Roman"/>
                          <w:sz w:val="24"/>
                          <w:szCs w:val="24"/>
                        </w:rPr>
                        <w:t xml:space="preserve"> Déroulement d’une période du protocole SWIM</w:t>
                      </w:r>
                    </w:p>
                  </w:txbxContent>
                </v:textbox>
              </v:shape>
            </w:pict>
          </mc:Fallback>
        </mc:AlternateContent>
      </w:r>
    </w:p>
    <w:p w14:paraId="5D392085" w14:textId="77777777" w:rsidR="00E82C17" w:rsidRPr="009547B8" w:rsidRDefault="00E82C17" w:rsidP="00BB1CA2">
      <w:pPr>
        <w:spacing w:line="360" w:lineRule="auto"/>
        <w:jc w:val="both"/>
        <w:rPr>
          <w:rFonts w:ascii="Times New Roman" w:eastAsia="Times New Roman" w:hAnsi="Times New Roman" w:cs="Times New Roman"/>
          <w:sz w:val="24"/>
          <w:szCs w:val="24"/>
        </w:rPr>
      </w:pPr>
    </w:p>
    <w:p w14:paraId="66C91E85" w14:textId="17D94B26" w:rsidR="005D4A63" w:rsidRPr="009547B8" w:rsidRDefault="00FC4BED" w:rsidP="00BB1CA2">
      <w:pPr>
        <w:spacing w:line="360" w:lineRule="auto"/>
        <w:jc w:val="both"/>
        <w:rPr>
          <w:rFonts w:ascii="Times New Roman" w:eastAsia="Times New Roman" w:hAnsi="Times New Roman" w:cs="Times New Roman"/>
          <w:sz w:val="24"/>
          <w:szCs w:val="24"/>
        </w:rPr>
      </w:pPr>
      <w:commentRangeStart w:id="121"/>
      <w:r w:rsidRPr="009547B8">
        <w:rPr>
          <w:rFonts w:ascii="Times New Roman" w:eastAsia="Times New Roman" w:hAnsi="Times New Roman" w:cs="Times New Roman"/>
          <w:sz w:val="24"/>
          <w:szCs w:val="24"/>
        </w:rPr>
        <w:t xml:space="preserve">A l’issu de cette période, certains </w:t>
      </w:r>
      <w:r w:rsidR="00036FAE"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peuvent être déclarés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 Plutôt que de les exclure directement du réseau, SWIM propose un état intermédiaire où l</w:t>
      </w:r>
      <w:r w:rsidR="002A2D22" w:rsidRPr="009547B8">
        <w:rPr>
          <w:rFonts w:ascii="Times New Roman" w:eastAsia="Times New Roman" w:hAnsi="Times New Roman" w:cs="Times New Roman"/>
          <w:sz w:val="24"/>
          <w:szCs w:val="24"/>
        </w:rPr>
        <w:t>e</w:t>
      </w:r>
      <w:r w:rsidRPr="009547B8">
        <w:rPr>
          <w:rFonts w:ascii="Times New Roman" w:eastAsia="Times New Roman" w:hAnsi="Times New Roman" w:cs="Times New Roman"/>
          <w:sz w:val="24"/>
          <w:szCs w:val="24"/>
        </w:rPr>
        <w:t xml:space="preserve"> </w:t>
      </w:r>
      <w:r w:rsidR="002A2D22"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est « suspect ». Si un </w:t>
      </w:r>
      <w:r w:rsidR="00557019"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suspect ne parvient pas à montrer qu’</w:t>
      </w:r>
      <w:r w:rsidR="0089359C" w:rsidRPr="009547B8">
        <w:rPr>
          <w:rFonts w:ascii="Times New Roman" w:eastAsia="Times New Roman" w:hAnsi="Times New Roman" w:cs="Times New Roman"/>
          <w:sz w:val="24"/>
          <w:szCs w:val="24"/>
        </w:rPr>
        <w:t>il</w:t>
      </w:r>
      <w:r w:rsidRPr="009547B8">
        <w:rPr>
          <w:rFonts w:ascii="Times New Roman" w:eastAsia="Times New Roman" w:hAnsi="Times New Roman" w:cs="Times New Roman"/>
          <w:sz w:val="24"/>
          <w:szCs w:val="24"/>
        </w:rPr>
        <w:t xml:space="preserve"> est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 xml:space="preserve">, </w:t>
      </w:r>
      <w:r w:rsidR="0096739E" w:rsidRPr="009547B8">
        <w:rPr>
          <w:rFonts w:ascii="Times New Roman" w:eastAsia="Times New Roman" w:hAnsi="Times New Roman" w:cs="Times New Roman"/>
          <w:sz w:val="24"/>
          <w:szCs w:val="24"/>
        </w:rPr>
        <w:t>il</w:t>
      </w:r>
      <w:r w:rsidRPr="009547B8">
        <w:rPr>
          <w:rFonts w:ascii="Times New Roman" w:eastAsia="Times New Roman" w:hAnsi="Times New Roman" w:cs="Times New Roman"/>
          <w:sz w:val="24"/>
          <w:szCs w:val="24"/>
        </w:rPr>
        <w:t xml:space="preserve"> finit par être déclaré défaillant et est exclu du réseau.</w:t>
      </w:r>
      <w:commentRangeEnd w:id="121"/>
      <w:r w:rsidRPr="009547B8">
        <w:rPr>
          <w:rFonts w:ascii="Times New Roman" w:hAnsi="Times New Roman" w:cs="Times New Roman"/>
          <w:sz w:val="24"/>
          <w:szCs w:val="24"/>
        </w:rPr>
        <w:commentReference w:id="121"/>
      </w:r>
      <w:r w:rsidR="009120A4" w:rsidRPr="009547B8">
        <w:rPr>
          <w:rFonts w:ascii="Times New Roman" w:eastAsia="Times New Roman" w:hAnsi="Times New Roman" w:cs="Times New Roman"/>
          <w:sz w:val="24"/>
          <w:szCs w:val="24"/>
        </w:rPr>
        <w:t xml:space="preserve"> Ce mécanisme de suspicion va permettre de réduire grandement le risque d’exclusion d’un </w:t>
      </w:r>
      <w:r w:rsidR="00BE4467" w:rsidRPr="009547B8">
        <w:rPr>
          <w:rFonts w:ascii="Times New Roman" w:eastAsia="Times New Roman" w:hAnsi="Times New Roman" w:cs="Times New Roman"/>
          <w:sz w:val="24"/>
          <w:szCs w:val="24"/>
        </w:rPr>
        <w:t>client</w:t>
      </w:r>
      <w:r w:rsidR="009120A4" w:rsidRPr="009547B8">
        <w:rPr>
          <w:rFonts w:ascii="Times New Roman" w:eastAsia="Times New Roman" w:hAnsi="Times New Roman" w:cs="Times New Roman"/>
          <w:sz w:val="24"/>
          <w:szCs w:val="24"/>
        </w:rPr>
        <w:t xml:space="preserve"> </w:t>
      </w:r>
      <w:r w:rsidR="009120A4" w:rsidRPr="009547B8">
        <w:rPr>
          <w:rFonts w:ascii="Times New Roman" w:eastAsia="Times New Roman" w:hAnsi="Times New Roman" w:cs="Times New Roman"/>
          <w:i/>
          <w:iCs/>
          <w:sz w:val="24"/>
          <w:szCs w:val="24"/>
        </w:rPr>
        <w:t>ok</w:t>
      </w:r>
      <w:r w:rsidR="009120A4" w:rsidRPr="009547B8">
        <w:rPr>
          <w:rFonts w:ascii="Times New Roman" w:eastAsia="Times New Roman" w:hAnsi="Times New Roman" w:cs="Times New Roman"/>
          <w:sz w:val="24"/>
          <w:szCs w:val="24"/>
        </w:rPr>
        <w:t xml:space="preserve"> mais va ralentir l’expulsion des </w:t>
      </w:r>
      <w:r w:rsidR="006B090C" w:rsidRPr="009547B8">
        <w:rPr>
          <w:rFonts w:ascii="Times New Roman" w:eastAsia="Times New Roman" w:hAnsi="Times New Roman" w:cs="Times New Roman"/>
          <w:sz w:val="24"/>
          <w:szCs w:val="24"/>
        </w:rPr>
        <w:t>clients</w:t>
      </w:r>
      <w:r w:rsidR="009120A4" w:rsidRPr="009547B8">
        <w:rPr>
          <w:rFonts w:ascii="Times New Roman" w:eastAsia="Times New Roman" w:hAnsi="Times New Roman" w:cs="Times New Roman"/>
          <w:sz w:val="24"/>
          <w:szCs w:val="24"/>
        </w:rPr>
        <w:t xml:space="preserve"> réellement </w:t>
      </w:r>
      <w:r w:rsidR="009120A4" w:rsidRPr="009547B8">
        <w:rPr>
          <w:rFonts w:ascii="Times New Roman" w:eastAsia="Times New Roman" w:hAnsi="Times New Roman" w:cs="Times New Roman"/>
          <w:i/>
          <w:iCs/>
          <w:sz w:val="24"/>
          <w:szCs w:val="24"/>
        </w:rPr>
        <w:t>ko</w:t>
      </w:r>
      <w:r w:rsidR="009120A4" w:rsidRPr="009547B8">
        <w:rPr>
          <w:rFonts w:ascii="Times New Roman" w:eastAsia="Times New Roman" w:hAnsi="Times New Roman" w:cs="Times New Roman"/>
          <w:sz w:val="24"/>
          <w:szCs w:val="24"/>
        </w:rPr>
        <w:t>.</w:t>
      </w:r>
    </w:p>
    <w:p w14:paraId="4CA4AEFB" w14:textId="186C9C5A"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faire parvenir à toutes les </w:t>
      </w:r>
      <w:r w:rsidR="00F543D3" w:rsidRPr="009547B8">
        <w:rPr>
          <w:rFonts w:ascii="Times New Roman" w:eastAsia="Times New Roman" w:hAnsi="Times New Roman" w:cs="Times New Roman"/>
          <w:sz w:val="24"/>
          <w:szCs w:val="24"/>
        </w:rPr>
        <w:t>clients</w:t>
      </w:r>
      <w:r w:rsidRPr="009547B8">
        <w:rPr>
          <w:rFonts w:ascii="Times New Roman" w:eastAsia="Times New Roman" w:hAnsi="Times New Roman" w:cs="Times New Roman"/>
          <w:sz w:val="24"/>
          <w:szCs w:val="24"/>
        </w:rPr>
        <w:t xml:space="preserve"> les informations relatives aux statuts des clients dans le réseau, SWIM réutilise les messages ping,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 xml:space="preserve"> et </w:t>
      </w:r>
      <w:proofErr w:type="spellStart"/>
      <w:r w:rsidRPr="009547B8">
        <w:rPr>
          <w:rFonts w:ascii="Times New Roman" w:eastAsia="Times New Roman" w:hAnsi="Times New Roman" w:cs="Times New Roman"/>
          <w:sz w:val="24"/>
          <w:szCs w:val="24"/>
        </w:rPr>
        <w:t>ack</w:t>
      </w:r>
      <w:proofErr w:type="spellEnd"/>
      <w:r w:rsidRPr="009547B8">
        <w:rPr>
          <w:rFonts w:ascii="Times New Roman" w:eastAsia="Times New Roman" w:hAnsi="Times New Roman" w:cs="Times New Roman"/>
          <w:sz w:val="24"/>
          <w:szCs w:val="24"/>
        </w:rPr>
        <w:t xml:space="preserve"> auxquels il rajoute les informations Alive, pour un </w:t>
      </w:r>
      <w:r w:rsidR="00E63AE6"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i/>
          <w:iCs/>
          <w:sz w:val="24"/>
          <w:szCs w:val="24"/>
        </w:rPr>
        <w:t>ok</w:t>
      </w:r>
      <w:r w:rsidRPr="009547B8">
        <w:rPr>
          <w:rFonts w:ascii="Times New Roman" w:eastAsia="Times New Roman" w:hAnsi="Times New Roman" w:cs="Times New Roman"/>
          <w:sz w:val="24"/>
          <w:szCs w:val="24"/>
        </w:rPr>
        <w:t xml:space="preserve">, Suspect pour un </w:t>
      </w:r>
      <w:r w:rsidR="00E0049A" w:rsidRPr="009547B8">
        <w:rPr>
          <w:rFonts w:ascii="Times New Roman" w:eastAsia="Times New Roman" w:hAnsi="Times New Roman" w:cs="Times New Roman"/>
          <w:sz w:val="24"/>
          <w:szCs w:val="24"/>
        </w:rPr>
        <w:t>client</w:t>
      </w:r>
      <w:r w:rsidRPr="009547B8">
        <w:rPr>
          <w:rFonts w:ascii="Times New Roman" w:eastAsia="Times New Roman" w:hAnsi="Times New Roman" w:cs="Times New Roman"/>
          <w:sz w:val="24"/>
          <w:szCs w:val="24"/>
        </w:rPr>
        <w:t xml:space="preserve"> suspec</w:t>
      </w:r>
      <w:r w:rsidR="00FB0364" w:rsidRPr="009547B8">
        <w:rPr>
          <w:rFonts w:ascii="Times New Roman" w:eastAsia="Times New Roman" w:hAnsi="Times New Roman" w:cs="Times New Roman"/>
          <w:sz w:val="24"/>
          <w:szCs w:val="24"/>
        </w:rPr>
        <w:t>t</w:t>
      </w:r>
      <w:r w:rsidRPr="009547B8">
        <w:rPr>
          <w:rFonts w:ascii="Times New Roman" w:eastAsia="Times New Roman" w:hAnsi="Times New Roman" w:cs="Times New Roman"/>
          <w:sz w:val="24"/>
          <w:szCs w:val="24"/>
        </w:rPr>
        <w:t xml:space="preserve"> et </w:t>
      </w:r>
      <w:proofErr w:type="spellStart"/>
      <w:r w:rsidRPr="009547B8">
        <w:rPr>
          <w:rFonts w:ascii="Times New Roman" w:eastAsia="Times New Roman" w:hAnsi="Times New Roman" w:cs="Times New Roman"/>
          <w:sz w:val="24"/>
          <w:szCs w:val="24"/>
        </w:rPr>
        <w:t>Confirm</w:t>
      </w:r>
      <w:proofErr w:type="spellEnd"/>
      <w:r w:rsidRPr="009547B8">
        <w:rPr>
          <w:rFonts w:ascii="Times New Roman" w:eastAsia="Times New Roman" w:hAnsi="Times New Roman" w:cs="Times New Roman"/>
          <w:sz w:val="24"/>
          <w:szCs w:val="24"/>
        </w:rPr>
        <w:t xml:space="preserve"> pour un</w:t>
      </w:r>
      <w:r w:rsidR="00342652" w:rsidRPr="009547B8">
        <w:rPr>
          <w:rFonts w:ascii="Times New Roman" w:eastAsia="Times New Roman" w:hAnsi="Times New Roman" w:cs="Times New Roman"/>
          <w:sz w:val="24"/>
          <w:szCs w:val="24"/>
        </w:rPr>
        <w:t xml:space="preserve"> client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w:t>
      </w:r>
    </w:p>
    <w:p w14:paraId="44889160" w14:textId="77777777" w:rsidR="004148C2"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Cette réutilisation (le terme exact est « </w:t>
      </w:r>
      <w:proofErr w:type="spellStart"/>
      <w:r w:rsidRPr="009547B8">
        <w:rPr>
          <w:rFonts w:ascii="Times New Roman" w:eastAsia="Times New Roman" w:hAnsi="Times New Roman" w:cs="Times New Roman"/>
          <w:sz w:val="24"/>
          <w:szCs w:val="24"/>
        </w:rPr>
        <w:t>piggyback</w:t>
      </w:r>
      <w:proofErr w:type="spellEnd"/>
      <w:r w:rsidRPr="009547B8">
        <w:rPr>
          <w:rFonts w:ascii="Times New Roman" w:eastAsia="Times New Roman" w:hAnsi="Times New Roman" w:cs="Times New Roman"/>
          <w:sz w:val="24"/>
          <w:szCs w:val="24"/>
        </w:rPr>
        <w:t> ») permet de ne pas générer de messages superflus et de garder un nombre bien déterminé de messages circulant sur ce réseau</w:t>
      </w:r>
      <w:commentRangeStart w:id="122"/>
      <w:commentRangeStart w:id="123"/>
      <w:ins w:id="124" w:author="Victorien Elvinger" w:date="2020-06-25T18:00:00Z">
        <w:r w:rsidRPr="009547B8">
          <w:rPr>
            <w:rFonts w:ascii="Times New Roman" w:eastAsia="Times New Roman" w:hAnsi="Times New Roman" w:cs="Times New Roman"/>
            <w:sz w:val="24"/>
            <w:szCs w:val="24"/>
          </w:rPr>
          <w:t>.</w:t>
        </w:r>
      </w:ins>
      <w:commentRangeEnd w:id="122"/>
    </w:p>
    <w:p w14:paraId="0C935F15" w14:textId="1AF6BC5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sz w:val="24"/>
          <w:szCs w:val="24"/>
        </w:rPr>
        <w:commentReference w:id="122"/>
      </w:r>
      <w:commentRangeEnd w:id="123"/>
      <w:r w:rsidR="00630806">
        <w:rPr>
          <w:rFonts w:ascii="Times New Roman" w:eastAsia="Times New Roman" w:hAnsi="Times New Roman" w:cs="Times New Roman"/>
          <w:sz w:val="24"/>
          <w:szCs w:val="24"/>
        </w:rPr>
        <w:t>En résumé, on peut dire que la décision d’intégrer le protoc</w:t>
      </w:r>
      <w:r w:rsidR="007D26AF">
        <w:rPr>
          <w:rFonts w:ascii="Times New Roman" w:eastAsia="Times New Roman" w:hAnsi="Times New Roman" w:cs="Times New Roman"/>
          <w:sz w:val="24"/>
          <w:szCs w:val="24"/>
        </w:rPr>
        <w:t>o</w:t>
      </w:r>
      <w:r w:rsidR="00630806">
        <w:rPr>
          <w:rFonts w:ascii="Times New Roman" w:eastAsia="Times New Roman" w:hAnsi="Times New Roman" w:cs="Times New Roman"/>
          <w:sz w:val="24"/>
          <w:szCs w:val="24"/>
        </w:rPr>
        <w:t xml:space="preserve">le </w:t>
      </w:r>
      <w:r w:rsidR="007D26AF">
        <w:rPr>
          <w:rFonts w:ascii="Times New Roman" w:eastAsia="Times New Roman" w:hAnsi="Times New Roman" w:cs="Times New Roman"/>
          <w:sz w:val="24"/>
          <w:szCs w:val="24"/>
        </w:rPr>
        <w:t>SWIM doit permettre de suivre la liste des collaborateurs de manière simple et évolutive</w:t>
      </w:r>
      <w:r w:rsidR="00675F63">
        <w:rPr>
          <w:rFonts w:ascii="Times New Roman" w:eastAsia="Times New Roman" w:hAnsi="Times New Roman" w:cs="Times New Roman"/>
          <w:sz w:val="24"/>
          <w:szCs w:val="24"/>
        </w:rPr>
        <w:t xml:space="preserve"> même si la durée pour détecter un client </w:t>
      </w:r>
      <w:r w:rsidR="00675F63" w:rsidRPr="00FA034B">
        <w:rPr>
          <w:rFonts w:ascii="Times New Roman" w:eastAsia="Times New Roman" w:hAnsi="Times New Roman" w:cs="Times New Roman"/>
          <w:i/>
          <w:iCs/>
          <w:sz w:val="24"/>
          <w:szCs w:val="24"/>
        </w:rPr>
        <w:t>ko</w:t>
      </w:r>
      <w:r w:rsidR="00675F63">
        <w:rPr>
          <w:rFonts w:ascii="Times New Roman" w:eastAsia="Times New Roman" w:hAnsi="Times New Roman" w:cs="Times New Roman"/>
          <w:sz w:val="24"/>
          <w:szCs w:val="24"/>
        </w:rPr>
        <w:t xml:space="preserve"> pourrait en être </w:t>
      </w:r>
      <w:r w:rsidR="00FA034B">
        <w:rPr>
          <w:rFonts w:ascii="Times New Roman" w:eastAsia="Times New Roman" w:hAnsi="Times New Roman" w:cs="Times New Roman"/>
          <w:sz w:val="24"/>
          <w:szCs w:val="24"/>
        </w:rPr>
        <w:t>rallongée</w:t>
      </w:r>
      <w:r w:rsidR="00675F63">
        <w:rPr>
          <w:rFonts w:ascii="Times New Roman" w:eastAsia="Times New Roman" w:hAnsi="Times New Roman" w:cs="Times New Roman"/>
          <w:sz w:val="24"/>
          <w:szCs w:val="24"/>
        </w:rPr>
        <w:t>.</w:t>
      </w:r>
      <w:r w:rsidR="007D26AF">
        <w:rPr>
          <w:rFonts w:ascii="Times New Roman" w:eastAsia="Times New Roman" w:hAnsi="Times New Roman" w:cs="Times New Roman"/>
          <w:sz w:val="24"/>
          <w:szCs w:val="24"/>
        </w:rPr>
        <w:t xml:space="preserve"> </w:t>
      </w:r>
      <w:r w:rsidR="004148C2">
        <w:rPr>
          <w:rFonts w:ascii="Times New Roman" w:eastAsia="Times New Roman" w:hAnsi="Times New Roman" w:cs="Times New Roman"/>
          <w:sz w:val="24"/>
          <w:szCs w:val="24"/>
        </w:rPr>
        <w:t xml:space="preserve"> </w:t>
      </w:r>
      <w:r w:rsidRPr="009547B8">
        <w:rPr>
          <w:rFonts w:ascii="Times New Roman" w:hAnsi="Times New Roman" w:cs="Times New Roman"/>
          <w:sz w:val="24"/>
          <w:szCs w:val="24"/>
        </w:rPr>
        <w:commentReference w:id="123"/>
      </w:r>
      <w:r w:rsidRPr="009547B8">
        <w:rPr>
          <w:rFonts w:ascii="Times New Roman" w:hAnsi="Times New Roman" w:cs="Times New Roman"/>
          <w:sz w:val="24"/>
          <w:szCs w:val="24"/>
        </w:rPr>
        <w:br w:type="page"/>
      </w:r>
    </w:p>
    <w:p w14:paraId="0CB3549E" w14:textId="77777777" w:rsidR="005D4A63" w:rsidRPr="00382A24" w:rsidRDefault="00FC4BED" w:rsidP="00BB1CA2">
      <w:pPr>
        <w:pStyle w:val="Titre1"/>
        <w:spacing w:line="360" w:lineRule="auto"/>
        <w:jc w:val="center"/>
        <w:rPr>
          <w:rFonts w:ascii="Times New Roman" w:eastAsia="Times New Roman" w:hAnsi="Times New Roman" w:cs="Times New Roman"/>
        </w:rPr>
      </w:pPr>
      <w:bookmarkStart w:id="125" w:name="_Toc44270354"/>
      <w:commentRangeStart w:id="126"/>
      <w:r w:rsidRPr="00382A24">
        <w:rPr>
          <w:rFonts w:ascii="Times New Roman" w:eastAsia="Times New Roman" w:hAnsi="Times New Roman" w:cs="Times New Roman"/>
        </w:rPr>
        <w:lastRenderedPageBreak/>
        <w:t>Prototype</w:t>
      </w:r>
      <w:commentRangeEnd w:id="126"/>
      <w:r w:rsidRPr="00382A24">
        <w:rPr>
          <w:rFonts w:ascii="Times New Roman" w:hAnsi="Times New Roman" w:cs="Times New Roman"/>
        </w:rPr>
        <w:commentReference w:id="126"/>
      </w:r>
      <w:bookmarkEnd w:id="125"/>
    </w:p>
    <w:p w14:paraId="56C1D669" w14:textId="3C988645"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Nous allons détailler ici le fonctionnement et la création du prototype qui a permis de tester notre implémentation du protocole SWIM. Ce prototype a connu 2 versions principales qui fournissent le même résultat bien que la conception de la deuxième soit meilleure.  Nous </w:t>
      </w:r>
      <w:ins w:id="127" w:author="Victorien Elvinger" w:date="2020-06-25T18:02:00Z">
        <w:r w:rsidRPr="009547B8">
          <w:rPr>
            <w:rFonts w:ascii="Times New Roman" w:eastAsia="Times New Roman" w:hAnsi="Times New Roman" w:cs="Times New Roman"/>
            <w:sz w:val="24"/>
            <w:szCs w:val="24"/>
          </w:rPr>
          <w:t>étudions</w:t>
        </w:r>
      </w:ins>
      <w:del w:id="128" w:author="Victorien Elvinger" w:date="2020-06-25T18:02:00Z">
        <w:r w:rsidRPr="009547B8">
          <w:rPr>
            <w:rFonts w:ascii="Times New Roman" w:eastAsia="Times New Roman" w:hAnsi="Times New Roman" w:cs="Times New Roman"/>
            <w:sz w:val="24"/>
            <w:szCs w:val="24"/>
          </w:rPr>
          <w:delText>allons étudier</w:delText>
        </w:r>
      </w:del>
      <w:r w:rsidRPr="009547B8">
        <w:rPr>
          <w:rFonts w:ascii="Times New Roman" w:eastAsia="Times New Roman" w:hAnsi="Times New Roman" w:cs="Times New Roman"/>
          <w:sz w:val="24"/>
          <w:szCs w:val="24"/>
        </w:rPr>
        <w:t xml:space="preserve"> chaque version séparément.</w:t>
      </w:r>
    </w:p>
    <w:p w14:paraId="654B7001" w14:textId="79A643D1" w:rsidR="005D4A63" w:rsidRPr="009547B8" w:rsidRDefault="00F154A2"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Le code du prototype est </w:t>
      </w:r>
      <w:r w:rsidR="00C33DD4" w:rsidRPr="009547B8">
        <w:rPr>
          <w:rFonts w:ascii="Times New Roman" w:eastAsia="Times New Roman" w:hAnsi="Times New Roman" w:cs="Times New Roman"/>
          <w:sz w:val="24"/>
          <w:szCs w:val="24"/>
        </w:rPr>
        <w:t>accessible</w:t>
      </w:r>
      <w:r w:rsidRPr="009547B8">
        <w:rPr>
          <w:rFonts w:ascii="Times New Roman" w:eastAsia="Times New Roman" w:hAnsi="Times New Roman" w:cs="Times New Roman"/>
          <w:sz w:val="24"/>
          <w:szCs w:val="24"/>
        </w:rPr>
        <w:t xml:space="preserve"> via la </w:t>
      </w:r>
      <w:r w:rsidR="00C33DD4" w:rsidRPr="009547B8">
        <w:rPr>
          <w:rFonts w:ascii="Times New Roman" w:eastAsia="Times New Roman" w:hAnsi="Times New Roman" w:cs="Times New Roman"/>
          <w:sz w:val="24"/>
          <w:szCs w:val="24"/>
        </w:rPr>
        <w:t>bibliographie</w:t>
      </w:r>
      <w:r w:rsidRPr="009547B8">
        <w:rPr>
          <w:rFonts w:ascii="Times New Roman" w:eastAsia="Times New Roman" w:hAnsi="Times New Roman" w:cs="Times New Roman"/>
          <w:sz w:val="24"/>
          <w:szCs w:val="24"/>
        </w:rPr>
        <w:t xml:space="preserve"> </w:t>
      </w:r>
      <w:hyperlink w:anchor="_Bibliographie" w:history="1">
        <w:r w:rsidRPr="009547B8">
          <w:rPr>
            <w:rStyle w:val="Lienhypertexte"/>
            <w:rFonts w:ascii="Times New Roman" w:eastAsia="Times New Roman" w:hAnsi="Times New Roman" w:cs="Times New Roman"/>
            <w:sz w:val="24"/>
            <w:szCs w:val="24"/>
          </w:rPr>
          <w:t>[</w:t>
        </w:r>
        <w:r w:rsidR="004E0807" w:rsidRPr="009547B8">
          <w:rPr>
            <w:rStyle w:val="Lienhypertexte"/>
            <w:rFonts w:ascii="Times New Roman" w:eastAsia="Times New Roman" w:hAnsi="Times New Roman" w:cs="Times New Roman"/>
            <w:sz w:val="24"/>
            <w:szCs w:val="24"/>
          </w:rPr>
          <w:t>2</w:t>
        </w:r>
        <w:r w:rsidRPr="009547B8">
          <w:rPr>
            <w:rStyle w:val="Lienhypertexte"/>
            <w:rFonts w:ascii="Times New Roman" w:eastAsia="Times New Roman" w:hAnsi="Times New Roman" w:cs="Times New Roman"/>
            <w:sz w:val="24"/>
            <w:szCs w:val="24"/>
          </w:rPr>
          <w:t>]</w:t>
        </w:r>
      </w:hyperlink>
      <w:r w:rsidRPr="009547B8">
        <w:rPr>
          <w:rFonts w:ascii="Times New Roman" w:eastAsia="Times New Roman" w:hAnsi="Times New Roman" w:cs="Times New Roman"/>
          <w:sz w:val="24"/>
          <w:szCs w:val="24"/>
        </w:rPr>
        <w:t xml:space="preserve"> et u</w:t>
      </w:r>
      <w:r w:rsidR="00FC4BED" w:rsidRPr="009547B8">
        <w:rPr>
          <w:rFonts w:ascii="Times New Roman" w:eastAsia="Times New Roman" w:hAnsi="Times New Roman" w:cs="Times New Roman"/>
          <w:sz w:val="24"/>
          <w:szCs w:val="24"/>
        </w:rPr>
        <w:t xml:space="preserve">ne capture d’écran de l’interface du prototype est disponible en </w:t>
      </w:r>
      <w:hyperlink w:anchor="_Annexe_1_:" w:history="1">
        <w:r w:rsidR="00FC4BED" w:rsidRPr="009547B8">
          <w:rPr>
            <w:rStyle w:val="Lienhypertexte"/>
            <w:rFonts w:ascii="Times New Roman" w:eastAsia="Times New Roman" w:hAnsi="Times New Roman" w:cs="Times New Roman"/>
            <w:sz w:val="24"/>
            <w:szCs w:val="24"/>
          </w:rPr>
          <w:t>annexe 1</w:t>
        </w:r>
      </w:hyperlink>
      <w:r w:rsidR="00FC4BED" w:rsidRPr="009547B8">
        <w:rPr>
          <w:rFonts w:ascii="Times New Roman" w:eastAsia="Times New Roman" w:hAnsi="Times New Roman" w:cs="Times New Roman"/>
          <w:sz w:val="24"/>
          <w:szCs w:val="24"/>
        </w:rPr>
        <w:t xml:space="preserve">. </w:t>
      </w:r>
    </w:p>
    <w:p w14:paraId="619D2E16" w14:textId="77777777" w:rsidR="00C33DD4" w:rsidRPr="009547B8" w:rsidRDefault="00C33DD4" w:rsidP="00BB1CA2">
      <w:pPr>
        <w:spacing w:line="360" w:lineRule="auto"/>
        <w:jc w:val="both"/>
        <w:rPr>
          <w:rFonts w:ascii="Times New Roman" w:eastAsia="Times New Roman" w:hAnsi="Times New Roman" w:cs="Times New Roman"/>
          <w:sz w:val="24"/>
          <w:szCs w:val="24"/>
        </w:rPr>
      </w:pPr>
    </w:p>
    <w:p w14:paraId="1A14CBDA"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29" w:name="_Toc44270355"/>
      <w:r w:rsidRPr="00D62AD7">
        <w:rPr>
          <w:rFonts w:ascii="Times New Roman" w:eastAsia="Times New Roman" w:hAnsi="Times New Roman" w:cs="Times New Roman"/>
          <w:sz w:val="28"/>
          <w:szCs w:val="28"/>
        </w:rPr>
        <w:t>Première version</w:t>
      </w:r>
      <w:bookmarkEnd w:id="129"/>
    </w:p>
    <w:p w14:paraId="2ADD3CD8" w14:textId="01CB728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Dans un premier temps, l’un des prérequis est de pouvoir connecter des clients entre eux. Pour cela, j’ai réutilisé du code disponible en ligne </w:t>
      </w:r>
      <w:hyperlink w:anchor="_Bibliographie" w:history="1">
        <w:r w:rsidR="00392EA7" w:rsidRPr="009547B8">
          <w:rPr>
            <w:rStyle w:val="Lienhypertexte"/>
            <w:rFonts w:ascii="Times New Roman" w:eastAsia="Times New Roman" w:hAnsi="Times New Roman" w:cs="Times New Roman"/>
            <w:sz w:val="24"/>
            <w:szCs w:val="24"/>
          </w:rPr>
          <w:t>[</w:t>
        </w:r>
        <w:r w:rsidR="004E0807" w:rsidRPr="009547B8">
          <w:rPr>
            <w:rStyle w:val="Lienhypertexte"/>
            <w:rFonts w:ascii="Times New Roman" w:eastAsia="Times New Roman" w:hAnsi="Times New Roman" w:cs="Times New Roman"/>
            <w:sz w:val="24"/>
            <w:szCs w:val="24"/>
          </w:rPr>
          <w:t>6</w:t>
        </w:r>
        <w:r w:rsidR="00392EA7" w:rsidRPr="009547B8">
          <w:rPr>
            <w:rStyle w:val="Lienhypertexte"/>
            <w:rFonts w:ascii="Times New Roman" w:eastAsia="Times New Roman" w:hAnsi="Times New Roman" w:cs="Times New Roman"/>
            <w:sz w:val="24"/>
            <w:szCs w:val="24"/>
          </w:rPr>
          <w:t>]</w:t>
        </w:r>
      </w:hyperlink>
      <w:r w:rsidRPr="009547B8">
        <w:rPr>
          <w:rFonts w:ascii="Times New Roman" w:eastAsia="Times New Roman" w:hAnsi="Times New Roman" w:cs="Times New Roman"/>
          <w:sz w:val="24"/>
          <w:szCs w:val="24"/>
        </w:rPr>
        <w:t xml:space="preserve"> qui permettait de connecter des clients dans un tchat et d’envoyer des messages. Ce code était construit autour de deux fichiers javascript (client.js et serveur.js) : la partie serveur n’a été que très peu modifiée, là où la partie client n’a gardé qu’une infime partie du code de base.</w:t>
      </w:r>
    </w:p>
    <w:p w14:paraId="0473EB5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Cela s’explique par le fait que dans le cadre de MUTE, il n’y a pas de serveur. Ici, le serveur sert juste à connecter les clients entre eux et il se contente de propager à tous les clients connus les messages qu’il reçoit.</w:t>
      </w:r>
    </w:p>
    <w:p w14:paraId="4C73844F" w14:textId="0B93402D"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Avec cette implémentation, on a un client par onglet d’ouvert en local</w:t>
      </w:r>
      <w:del w:id="130" w:author="Matthieu NICOLAS" w:date="2020-06-26T13:33:00Z">
        <w:r w:rsidRPr="009547B8">
          <w:rPr>
            <w:rFonts w:ascii="Times New Roman" w:eastAsia="Times New Roman" w:hAnsi="Times New Roman" w:cs="Times New Roman"/>
            <w:sz w:val="24"/>
            <w:szCs w:val="24"/>
          </w:rPr>
          <w:delText>host</w:delText>
        </w:r>
      </w:del>
      <w:r w:rsidRPr="009547B8">
        <w:rPr>
          <w:rFonts w:ascii="Times New Roman" w:eastAsia="Times New Roman" w:hAnsi="Times New Roman" w:cs="Times New Roman"/>
          <w:sz w:val="24"/>
          <w:szCs w:val="24"/>
        </w:rPr>
        <w:t>.</w:t>
      </w:r>
    </w:p>
    <w:p w14:paraId="06A7B5A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Par exemple, imaginons que le client 2 veut « pinger » le client 3. On considère alors le schéma ci-dessous.</w:t>
      </w:r>
    </w:p>
    <w:p w14:paraId="6AEF765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hidden="0" allowOverlap="1" wp14:anchorId="413275EA" wp14:editId="59489126">
                <wp:simplePos x="0" y="0"/>
                <wp:positionH relativeFrom="column">
                  <wp:posOffset>1</wp:posOffset>
                </wp:positionH>
                <wp:positionV relativeFrom="paragraph">
                  <wp:posOffset>0</wp:posOffset>
                </wp:positionV>
                <wp:extent cx="879475" cy="403225"/>
                <wp:effectExtent l="0" t="0" r="15875" b="15875"/>
                <wp:wrapNone/>
                <wp:docPr id="75" name="Rectangle 7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0ABC899"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413275EA" id="Rectangle 75" o:spid="_x0000_s1055" style="position:absolute;left:0;text-align:left;margin-left:0;margin-top:0;width:69.25pt;height:31.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" fillcolor="#00b050" strokecolor="#f79646 [3209]" strokeweight="1pt">
                <v:stroke startarrowwidth="narrow" startarrowlength="short" endarrowwidth="narrow" endarrowlength="short"/>
                <v:textbox inset="2.53958mm,1.2694mm,2.53958mm,1.2694mm">
                  <w:txbxContent>
                    <w:p w14:paraId="30ABC899" w14:textId="77777777" w:rsidR="00C73CB3" w:rsidRDefault="00C73CB3">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hidden="0" allowOverlap="1" wp14:anchorId="55DCE3A8" wp14:editId="07072831">
                <wp:simplePos x="0" y="0"/>
                <wp:positionH relativeFrom="column">
                  <wp:posOffset>3543300</wp:posOffset>
                </wp:positionH>
                <wp:positionV relativeFrom="paragraph">
                  <wp:posOffset>0</wp:posOffset>
                </wp:positionV>
                <wp:extent cx="879475" cy="403225"/>
                <wp:effectExtent l="0" t="0" r="15875" b="15875"/>
                <wp:wrapNone/>
                <wp:docPr id="27" name="Rectangle 27"/>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0628EB30" w14:textId="77777777" w:rsidR="00C73CB3" w:rsidRDefault="00C73CB3">
                            <w:pPr>
                              <w:spacing w:line="258" w:lineRule="auto"/>
                              <w:textDirection w:val="btLr"/>
                            </w:pPr>
                            <w:r>
                              <w:rPr>
                                <w:color w:val="000000"/>
                                <w:sz w:val="32"/>
                              </w:rPr>
                              <w:t>Client 3</w:t>
                            </w:r>
                          </w:p>
                        </w:txbxContent>
                      </wps:txbx>
                      <wps:bodyPr spcFirstLastPara="1" wrap="square" lIns="91425" tIns="45700" rIns="91425" bIns="45700" anchor="t" anchorCtr="0">
                        <a:noAutofit/>
                      </wps:bodyPr>
                    </wps:wsp>
                  </a:graphicData>
                </a:graphic>
              </wp:anchor>
            </w:drawing>
          </mc:Choice>
          <mc:Fallback>
            <w:pict>
              <v:rect w14:anchorId="55DCE3A8" id="Rectangle 27" o:spid="_x0000_s1056" style="position:absolute;left:0;text-align:left;margin-left:279pt;margin-top:0;width:69.25pt;height:31.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" fillcolor="#00b050" strokecolor="#f79646 [3209]" strokeweight="1pt">
                <v:stroke startarrowwidth="narrow" startarrowlength="short" endarrowwidth="narrow" endarrowlength="short"/>
                <v:textbox inset="2.53958mm,1.2694mm,2.53958mm,1.2694mm">
                  <w:txbxContent>
                    <w:p w14:paraId="0628EB30" w14:textId="77777777" w:rsidR="00C73CB3" w:rsidRDefault="00C73CB3">
                      <w:pPr>
                        <w:spacing w:line="258" w:lineRule="auto"/>
                        <w:textDirection w:val="btLr"/>
                      </w:pPr>
                      <w:r>
                        <w:rPr>
                          <w:color w:val="000000"/>
                          <w:sz w:val="32"/>
                        </w:rPr>
                        <w:t>Client 3</w:t>
                      </w:r>
                    </w:p>
                  </w:txbxContent>
                </v:textbox>
              </v:rect>
            </w:pict>
          </mc:Fallback>
        </mc:AlternateContent>
      </w:r>
      <w:r w:rsidRPr="009547B8">
        <w:rPr>
          <w:rFonts w:ascii="Times New Roman" w:hAnsi="Times New Roman" w:cs="Times New Roman"/>
          <w:noProof/>
          <w:sz w:val="24"/>
          <w:szCs w:val="24"/>
        </w:rPr>
        <mc:AlternateContent>
          <mc:Choice Requires="wpg">
            <w:drawing>
              <wp:anchor distT="0" distB="0" distL="114300" distR="114300" simplePos="0" relativeHeight="251705344" behindDoc="0" locked="0" layoutInCell="1" hidden="0" allowOverlap="1" wp14:anchorId="78D91AD1" wp14:editId="3BE6C2C8">
                <wp:simplePos x="0" y="0"/>
                <wp:positionH relativeFrom="column">
                  <wp:posOffset>2641600</wp:posOffset>
                </wp:positionH>
                <wp:positionV relativeFrom="paragraph">
                  <wp:posOffset>203200</wp:posOffset>
                </wp:positionV>
                <wp:extent cx="904875" cy="257175"/>
                <wp:effectExtent l="0" t="0" r="0" b="0"/>
                <wp:wrapNone/>
                <wp:docPr id="38" name="Connecteur droit avec flèche 38"/>
                <wp:cNvGraphicFramePr/>
                <a:graphic xmlns:a="http://schemas.openxmlformats.org/drawingml/2006/main">
                  <a:graphicData uri="http://schemas.microsoft.com/office/word/2010/wordprocessingShape">
                    <wps:wsp>
                      <wps:cNvCnPr/>
                      <wps:spPr>
                        <a:xfrm rot="10800000" flipH="1">
                          <a:off x="4898325" y="3656175"/>
                          <a:ext cx="89535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2641600</wp:posOffset>
                </wp:positionH>
                <wp:positionV relativeFrom="paragraph">
                  <wp:posOffset>203200</wp:posOffset>
                </wp:positionV>
                <wp:extent cx="904875" cy="257175"/>
                <wp:effectExtent b="0" l="0" r="0" t="0"/>
                <wp:wrapNone/>
                <wp:docPr id="38" name="image42.png"/>
                <a:graphic>
                  <a:graphicData uri="http://schemas.openxmlformats.org/drawingml/2006/picture">
                    <pic:pic>
                      <pic:nvPicPr>
                        <pic:cNvPr id="0" name="image42.png"/>
                        <pic:cNvPicPr preferRelativeResize="0"/>
                      </pic:nvPicPr>
                      <pic:blipFill>
                        <a:blip r:embed="rId53"/>
                        <a:srcRect/>
                        <a:stretch>
                          <a:fillRect/>
                        </a:stretch>
                      </pic:blipFill>
                      <pic:spPr>
                        <a:xfrm>
                          <a:off x="0" y="0"/>
                          <a:ext cx="904875" cy="257175"/>
                        </a:xfrm>
                        <a:prstGeom prst="rect"/>
                        <a:ln/>
                      </pic:spPr>
                    </pic:pic>
                  </a:graphicData>
                </a:graphic>
              </wp:anchor>
            </w:drawing>
          </mc:Fallback>
        </mc:AlternateContent>
      </w:r>
      <w:r w:rsidRPr="009547B8">
        <w:rPr>
          <w:rFonts w:ascii="Times New Roman" w:hAnsi="Times New Roman" w:cs="Times New Roman"/>
          <w:noProof/>
          <w:sz w:val="24"/>
          <w:szCs w:val="24"/>
        </w:rPr>
        <mc:AlternateContent>
          <mc:Choice Requires="wpg">
            <w:drawing>
              <wp:anchor distT="0" distB="0" distL="114300" distR="114300" simplePos="0" relativeHeight="251706368" behindDoc="0" locked="0" layoutInCell="1" hidden="0" allowOverlap="1" wp14:anchorId="1ECB3A11" wp14:editId="757F559F">
                <wp:simplePos x="0" y="0"/>
                <wp:positionH relativeFrom="column">
                  <wp:posOffset>876300</wp:posOffset>
                </wp:positionH>
                <wp:positionV relativeFrom="paragraph">
                  <wp:posOffset>177800</wp:posOffset>
                </wp:positionV>
                <wp:extent cx="895350" cy="228600"/>
                <wp:effectExtent l="0" t="0" r="0" b="0"/>
                <wp:wrapNone/>
                <wp:docPr id="61" name="Connecteur droit avec flèche 61"/>
                <wp:cNvGraphicFramePr/>
                <a:graphic xmlns:a="http://schemas.openxmlformats.org/drawingml/2006/main">
                  <a:graphicData uri="http://schemas.microsoft.com/office/word/2010/wordprocessingShape">
                    <wps:wsp>
                      <wps:cNvCnPr/>
                      <wps:spPr>
                        <a:xfrm rot="10800000">
                          <a:off x="4903088" y="3670463"/>
                          <a:ext cx="885825" cy="21907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876300</wp:posOffset>
                </wp:positionH>
                <wp:positionV relativeFrom="paragraph">
                  <wp:posOffset>177800</wp:posOffset>
                </wp:positionV>
                <wp:extent cx="895350" cy="228600"/>
                <wp:effectExtent b="0" l="0" r="0" t="0"/>
                <wp:wrapNone/>
                <wp:docPr id="61" name="image65.png"/>
                <a:graphic>
                  <a:graphicData uri="http://schemas.openxmlformats.org/drawingml/2006/picture">
                    <pic:pic>
                      <pic:nvPicPr>
                        <pic:cNvPr id="0" name="image65.png"/>
                        <pic:cNvPicPr preferRelativeResize="0"/>
                      </pic:nvPicPr>
                      <pic:blipFill>
                        <a:blip r:embed="rId54"/>
                        <a:srcRect/>
                        <a:stretch>
                          <a:fillRect/>
                        </a:stretch>
                      </pic:blipFill>
                      <pic:spPr>
                        <a:xfrm>
                          <a:off x="0" y="0"/>
                          <a:ext cx="895350" cy="228600"/>
                        </a:xfrm>
                        <a:prstGeom prst="rect"/>
                        <a:ln/>
                      </pic:spPr>
                    </pic:pic>
                  </a:graphicData>
                </a:graphic>
              </wp:anchor>
            </w:drawing>
          </mc:Fallback>
        </mc:AlternateContent>
      </w:r>
    </w:p>
    <w:p w14:paraId="7F9AEE4B"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07392" behindDoc="1" locked="0" layoutInCell="1" hidden="0" allowOverlap="1" wp14:anchorId="31049E7D" wp14:editId="24BEE586">
                <wp:simplePos x="0" y="0"/>
                <wp:positionH relativeFrom="column">
                  <wp:posOffset>852805</wp:posOffset>
                </wp:positionH>
                <wp:positionV relativeFrom="paragraph">
                  <wp:posOffset>80645</wp:posOffset>
                </wp:positionV>
                <wp:extent cx="916128" cy="518752"/>
                <wp:effectExtent l="57150" t="114300" r="55880" b="110490"/>
                <wp:wrapNone/>
                <wp:docPr id="33" name="Rectangle 33"/>
                <wp:cNvGraphicFramePr/>
                <a:graphic xmlns:a="http://schemas.openxmlformats.org/drawingml/2006/main">
                  <a:graphicData uri="http://schemas.microsoft.com/office/word/2010/wordprocessingShape">
                    <wps:wsp>
                      <wps:cNvSpPr/>
                      <wps:spPr>
                        <a:xfrm rot="-857641">
                          <a:off x="0" y="0"/>
                          <a:ext cx="916128" cy="518752"/>
                        </a:xfrm>
                        <a:prstGeom prst="rect">
                          <a:avLst/>
                        </a:prstGeom>
                        <a:solidFill>
                          <a:schemeClr val="lt1"/>
                        </a:solidFill>
                        <a:ln>
                          <a:noFill/>
                        </a:ln>
                      </wps:spPr>
                      <wps:txbx>
                        <w:txbxContent>
                          <w:p w14:paraId="47BE6436" w14:textId="77777777" w:rsidR="00C73CB3" w:rsidRDefault="00C73CB3">
                            <w:pPr>
                              <w:spacing w:line="258" w:lineRule="auto"/>
                              <w:textDirection w:val="btLr"/>
                            </w:pPr>
                            <w:r>
                              <w:rPr>
                                <w:color w:val="000000"/>
                              </w:rPr>
                              <w:t>numDest=3</w:t>
                            </w:r>
                          </w:p>
                        </w:txbxContent>
                      </wps:txbx>
                      <wps:bodyPr spcFirstLastPara="1" wrap="square" lIns="91425" tIns="45700" rIns="91425" bIns="45700" anchor="t" anchorCtr="0">
                        <a:noAutofit/>
                      </wps:bodyPr>
                    </wps:wsp>
                  </a:graphicData>
                </a:graphic>
              </wp:anchor>
            </w:drawing>
          </mc:Choice>
          <mc:Fallback>
            <w:pict>
              <v:rect w14:anchorId="31049E7D" id="Rectangle 33" o:spid="_x0000_s1057" style="position:absolute;left:0;text-align:left;margin-left:67.15pt;margin-top:6.35pt;width:72.15pt;height:40.85pt;rotation:-936773fd;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" fillcolor="white [3201]" stroked="f">
                <v:textbox inset="2.53958mm,1.2694mm,2.53958mm,1.2694mm">
                  <w:txbxContent>
                    <w:p w14:paraId="47BE6436" w14:textId="77777777" w:rsidR="00C73CB3" w:rsidRDefault="00C73CB3">
                      <w:pPr>
                        <w:spacing w:line="258" w:lineRule="auto"/>
                        <w:textDirection w:val="btLr"/>
                      </w:pPr>
                      <w:r>
                        <w:rPr>
                          <w:color w:val="000000"/>
                        </w:rPr>
                        <w:t>numDest=3</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08416" behindDoc="0" locked="0" layoutInCell="1" hidden="0" allowOverlap="1" wp14:anchorId="68E8C67A" wp14:editId="4513297C">
                <wp:simplePos x="0" y="0"/>
                <wp:positionH relativeFrom="column">
                  <wp:posOffset>1765300</wp:posOffset>
                </wp:positionH>
                <wp:positionV relativeFrom="paragraph">
                  <wp:posOffset>12700</wp:posOffset>
                </wp:positionV>
                <wp:extent cx="879475" cy="403225"/>
                <wp:effectExtent l="0" t="0" r="0" b="0"/>
                <wp:wrapNone/>
                <wp:docPr id="11" name="Rectangle 11"/>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chemeClr val="lt2"/>
                        </a:solidFill>
                        <a:ln w="12700" cap="flat" cmpd="sng">
                          <a:solidFill>
                            <a:schemeClr val="accent6"/>
                          </a:solidFill>
                          <a:prstDash val="solid"/>
                          <a:miter lim="800000"/>
                          <a:headEnd type="none" w="sm" len="sm"/>
                          <a:tailEnd type="none" w="sm" len="sm"/>
                        </a:ln>
                      </wps:spPr>
                      <wps:txbx>
                        <w:txbxContent>
                          <w:p w14:paraId="0EB660D5" w14:textId="77777777" w:rsidR="00C73CB3" w:rsidRDefault="00C73CB3">
                            <w:pPr>
                              <w:spacing w:line="258" w:lineRule="auto"/>
                              <w:textDirection w:val="btLr"/>
                            </w:pPr>
                            <w:r>
                              <w:rPr>
                                <w:color w:val="000000"/>
                                <w:sz w:val="32"/>
                              </w:rPr>
                              <w:t>Serveur</w:t>
                            </w:r>
                          </w:p>
                        </w:txbxContent>
                      </wps:txbx>
                      <wps:bodyPr spcFirstLastPara="1" wrap="square" lIns="91425" tIns="45700" rIns="91425" bIns="45700" anchor="t" anchorCtr="0">
                        <a:noAutofit/>
                      </wps:bodyPr>
                    </wps:wsp>
                  </a:graphicData>
                </a:graphic>
              </wp:anchor>
            </w:drawing>
          </mc:Choice>
          <mc:Fallback>
            <w:pict>
              <v:rect w14:anchorId="68E8C67A" id="Rectangle 11" o:spid="_x0000_s1058" style="position:absolute;left:0;text-align:left;margin-left:139pt;margin-top:1pt;width:69.25pt;height:31.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" fillcolor="#eeece1 [3203]" strokecolor="#f79646 [3209]" strokeweight="1pt">
                <v:stroke startarrowwidth="narrow" startarrowlength="short" endarrowwidth="narrow" endarrowlength="short"/>
                <v:textbox inset="2.53958mm,1.2694mm,2.53958mm,1.2694mm">
                  <w:txbxContent>
                    <w:p w14:paraId="0EB660D5" w14:textId="77777777" w:rsidR="00C73CB3" w:rsidRDefault="00C73CB3">
                      <w:pPr>
                        <w:spacing w:line="258" w:lineRule="auto"/>
                        <w:textDirection w:val="btLr"/>
                      </w:pPr>
                      <w:r>
                        <w:rPr>
                          <w:color w:val="000000"/>
                          <w:sz w:val="32"/>
                        </w:rPr>
                        <w:t>Serveur</w:t>
                      </w:r>
                    </w:p>
                  </w:txbxContent>
                </v:textbox>
              </v:rect>
            </w:pict>
          </mc:Fallback>
        </mc:AlternateContent>
      </w:r>
      <w:r w:rsidRPr="009547B8">
        <w:rPr>
          <w:rFonts w:ascii="Times New Roman" w:hAnsi="Times New Roman" w:cs="Times New Roman"/>
          <w:noProof/>
          <w:sz w:val="24"/>
          <w:szCs w:val="24"/>
        </w:rPr>
        <mc:AlternateContent>
          <mc:Choice Requires="wpg">
            <w:drawing>
              <wp:anchor distT="0" distB="0" distL="114300" distR="114300" simplePos="0" relativeHeight="251709440" behindDoc="0" locked="0" layoutInCell="1" hidden="0" allowOverlap="1" wp14:anchorId="0B2B5ADC" wp14:editId="1949511D">
                <wp:simplePos x="0" y="0"/>
                <wp:positionH relativeFrom="column">
                  <wp:posOffset>863600</wp:posOffset>
                </wp:positionH>
                <wp:positionV relativeFrom="paragraph">
                  <wp:posOffset>203200</wp:posOffset>
                </wp:positionV>
                <wp:extent cx="904875" cy="257175"/>
                <wp:effectExtent l="0" t="0" r="0" b="0"/>
                <wp:wrapNone/>
                <wp:docPr id="19" name="Connecteur droit avec flèche 19"/>
                <wp:cNvGraphicFramePr/>
                <a:graphic xmlns:a="http://schemas.openxmlformats.org/drawingml/2006/main">
                  <a:graphicData uri="http://schemas.microsoft.com/office/word/2010/wordprocessingShape">
                    <wps:wsp>
                      <wps:cNvCnPr/>
                      <wps:spPr>
                        <a:xfrm rot="10800000" flipH="1">
                          <a:off x="4898325" y="3656175"/>
                          <a:ext cx="89535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863600</wp:posOffset>
                </wp:positionH>
                <wp:positionV relativeFrom="paragraph">
                  <wp:posOffset>203200</wp:posOffset>
                </wp:positionV>
                <wp:extent cx="904875" cy="257175"/>
                <wp:effectExtent b="0" l="0" r="0" t="0"/>
                <wp:wrapNone/>
                <wp:docPr id="19" name="image20.png"/>
                <a:graphic>
                  <a:graphicData uri="http://schemas.openxmlformats.org/drawingml/2006/picture">
                    <pic:pic>
                      <pic:nvPicPr>
                        <pic:cNvPr id="0" name="image20.png"/>
                        <pic:cNvPicPr preferRelativeResize="0"/>
                      </pic:nvPicPr>
                      <pic:blipFill>
                        <a:blip r:embed="rId57"/>
                        <a:srcRect/>
                        <a:stretch>
                          <a:fillRect/>
                        </a:stretch>
                      </pic:blipFill>
                      <pic:spPr>
                        <a:xfrm>
                          <a:off x="0" y="0"/>
                          <a:ext cx="904875" cy="257175"/>
                        </a:xfrm>
                        <a:prstGeom prst="rect"/>
                        <a:ln/>
                      </pic:spPr>
                    </pic:pic>
                  </a:graphicData>
                </a:graphic>
              </wp:anchor>
            </w:drawing>
          </mc:Fallback>
        </mc:AlternateContent>
      </w:r>
    </w:p>
    <w:p w14:paraId="75B4B099"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10464" behindDoc="0" locked="0" layoutInCell="1" hidden="0" allowOverlap="1" wp14:anchorId="2CB978F0" wp14:editId="0FD5493C">
                <wp:simplePos x="0" y="0"/>
                <wp:positionH relativeFrom="column">
                  <wp:posOffset>1</wp:posOffset>
                </wp:positionH>
                <wp:positionV relativeFrom="paragraph">
                  <wp:posOffset>0</wp:posOffset>
                </wp:positionV>
                <wp:extent cx="879475" cy="403225"/>
                <wp:effectExtent l="0" t="0" r="15875" b="15875"/>
                <wp:wrapNone/>
                <wp:docPr id="53" name="Rectangle 53"/>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6E32CED8"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2CB978F0" id="Rectangle 53" o:spid="_x0000_s1059" style="position:absolute;left:0;text-align:left;margin-left:0;margin-top:0;width:69.25pt;height:31.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" fillcolor="#00b050" strokecolor="#f79646 [3209]" strokeweight="1pt">
                <v:stroke startarrowwidth="narrow" startarrowlength="short" endarrowwidth="narrow" endarrowlength="short"/>
                <v:textbox inset="2.53958mm,1.2694mm,2.53958mm,1.2694mm">
                  <w:txbxContent>
                    <w:p w14:paraId="6E32CED8" w14:textId="77777777" w:rsidR="00C73CB3" w:rsidRDefault="00C73CB3">
                      <w:pPr>
                        <w:spacing w:line="258" w:lineRule="auto"/>
                        <w:textDirection w:val="btLr"/>
                      </w:pPr>
                      <w:r>
                        <w:rPr>
                          <w:color w:val="000000"/>
                          <w:sz w:val="32"/>
                        </w:rPr>
                        <w:t>Client 2</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1488" behindDoc="0" locked="0" layoutInCell="1" hidden="0" allowOverlap="1" wp14:anchorId="4BC25D57" wp14:editId="0F9DE2AD">
                <wp:simplePos x="0" y="0"/>
                <wp:positionH relativeFrom="column">
                  <wp:posOffset>3556000</wp:posOffset>
                </wp:positionH>
                <wp:positionV relativeFrom="paragraph">
                  <wp:posOffset>0</wp:posOffset>
                </wp:positionV>
                <wp:extent cx="879475" cy="403225"/>
                <wp:effectExtent l="0" t="0" r="15875" b="15875"/>
                <wp:wrapNone/>
                <wp:docPr id="82" name="Rectangle 82"/>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70FCB750" w14:textId="77777777" w:rsidR="00C73CB3" w:rsidRDefault="00C73CB3">
                            <w:pPr>
                              <w:spacing w:line="258" w:lineRule="auto"/>
                              <w:textDirection w:val="btLr"/>
                            </w:pPr>
                            <w:r>
                              <w:rPr>
                                <w:color w:val="000000"/>
                                <w:sz w:val="32"/>
                              </w:rPr>
                              <w:t>Client 4</w:t>
                            </w:r>
                          </w:p>
                        </w:txbxContent>
                      </wps:txbx>
                      <wps:bodyPr spcFirstLastPara="1" wrap="square" lIns="91425" tIns="45700" rIns="91425" bIns="45700" anchor="t" anchorCtr="0">
                        <a:noAutofit/>
                      </wps:bodyPr>
                    </wps:wsp>
                  </a:graphicData>
                </a:graphic>
              </wp:anchor>
            </w:drawing>
          </mc:Choice>
          <mc:Fallback>
            <w:pict>
              <v:rect w14:anchorId="4BC25D57" id="Rectangle 82" o:spid="_x0000_s1060" style="position:absolute;left:0;text-align:left;margin-left:280pt;margin-top:0;width:69.25pt;height:31.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" fillcolor="#00b050" strokecolor="#f79646 [3209]" strokeweight="1pt">
                <v:stroke startarrowwidth="narrow" startarrowlength="short" endarrowwidth="narrow" endarrowlength="short"/>
                <v:textbox inset="2.53958mm,1.2694mm,2.53958mm,1.2694mm">
                  <w:txbxContent>
                    <w:p w14:paraId="70FCB750" w14:textId="77777777" w:rsidR="00C73CB3" w:rsidRDefault="00C73CB3">
                      <w:pPr>
                        <w:spacing w:line="258" w:lineRule="auto"/>
                        <w:textDirection w:val="btLr"/>
                      </w:pPr>
                      <w:r>
                        <w:rPr>
                          <w:color w:val="000000"/>
                          <w:sz w:val="32"/>
                        </w:rPr>
                        <w:t>Client 4</w:t>
                      </w:r>
                    </w:p>
                  </w:txbxContent>
                </v:textbox>
              </v:rect>
            </w:pict>
          </mc:Fallback>
        </mc:AlternateContent>
      </w:r>
      <w:r w:rsidRPr="009547B8">
        <w:rPr>
          <w:rFonts w:ascii="Times New Roman" w:hAnsi="Times New Roman" w:cs="Times New Roman"/>
          <w:noProof/>
          <w:sz w:val="24"/>
          <w:szCs w:val="24"/>
        </w:rPr>
        <mc:AlternateContent>
          <mc:Choice Requires="wpg">
            <w:drawing>
              <wp:anchor distT="0" distB="0" distL="114300" distR="114300" simplePos="0" relativeHeight="251712512" behindDoc="0" locked="0" layoutInCell="1" hidden="0" allowOverlap="1" wp14:anchorId="26AF77C8" wp14:editId="3492EE07">
                <wp:simplePos x="0" y="0"/>
                <wp:positionH relativeFrom="column">
                  <wp:posOffset>838200</wp:posOffset>
                </wp:positionH>
                <wp:positionV relativeFrom="paragraph">
                  <wp:posOffset>38100</wp:posOffset>
                </wp:positionV>
                <wp:extent cx="904875" cy="257175"/>
                <wp:effectExtent l="0" t="0" r="0" b="0"/>
                <wp:wrapNone/>
                <wp:docPr id="64" name="Connecteur droit avec flèche 64"/>
                <wp:cNvGraphicFramePr/>
                <a:graphic xmlns:a="http://schemas.openxmlformats.org/drawingml/2006/main">
                  <a:graphicData uri="http://schemas.microsoft.com/office/word/2010/wordprocessingShape">
                    <wps:wsp>
                      <wps:cNvCnPr/>
                      <wps:spPr>
                        <a:xfrm flipH="1">
                          <a:off x="4898325" y="3656175"/>
                          <a:ext cx="895350" cy="247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838200</wp:posOffset>
                </wp:positionH>
                <wp:positionV relativeFrom="paragraph">
                  <wp:posOffset>38100</wp:posOffset>
                </wp:positionV>
                <wp:extent cx="904875" cy="257175"/>
                <wp:effectExtent b="0" l="0" r="0" t="0"/>
                <wp:wrapNone/>
                <wp:docPr id="64" name="image68.png"/>
                <a:graphic>
                  <a:graphicData uri="http://schemas.openxmlformats.org/drawingml/2006/picture">
                    <pic:pic>
                      <pic:nvPicPr>
                        <pic:cNvPr id="0" name="image68.png"/>
                        <pic:cNvPicPr preferRelativeResize="0"/>
                      </pic:nvPicPr>
                      <pic:blipFill>
                        <a:blip r:embed="rId60"/>
                        <a:srcRect/>
                        <a:stretch>
                          <a:fillRect/>
                        </a:stretch>
                      </pic:blipFill>
                      <pic:spPr>
                        <a:xfrm>
                          <a:off x="0" y="0"/>
                          <a:ext cx="904875" cy="257175"/>
                        </a:xfrm>
                        <a:prstGeom prst="rect"/>
                        <a:ln/>
                      </pic:spPr>
                    </pic:pic>
                  </a:graphicData>
                </a:graphic>
              </wp:anchor>
            </w:drawing>
          </mc:Fallback>
        </mc:AlternateContent>
      </w:r>
      <w:r w:rsidRPr="009547B8">
        <w:rPr>
          <w:rFonts w:ascii="Times New Roman" w:hAnsi="Times New Roman" w:cs="Times New Roman"/>
          <w:noProof/>
          <w:sz w:val="24"/>
          <w:szCs w:val="24"/>
        </w:rPr>
        <mc:AlternateContent>
          <mc:Choice Requires="wpg">
            <w:drawing>
              <wp:anchor distT="0" distB="0" distL="114300" distR="114300" simplePos="0" relativeHeight="251713536" behindDoc="0" locked="0" layoutInCell="1" hidden="0" allowOverlap="1" wp14:anchorId="03C24921" wp14:editId="4F7C2E82">
                <wp:simplePos x="0" y="0"/>
                <wp:positionH relativeFrom="column">
                  <wp:posOffset>2628900</wp:posOffset>
                </wp:positionH>
                <wp:positionV relativeFrom="paragraph">
                  <wp:posOffset>0</wp:posOffset>
                </wp:positionV>
                <wp:extent cx="933450" cy="200025"/>
                <wp:effectExtent l="0" t="0" r="0" b="0"/>
                <wp:wrapNone/>
                <wp:docPr id="36" name="Connecteur droit avec flèche 36"/>
                <wp:cNvGraphicFramePr/>
                <a:graphic xmlns:a="http://schemas.openxmlformats.org/drawingml/2006/main">
                  <a:graphicData uri="http://schemas.microsoft.com/office/word/2010/wordprocessingShape">
                    <wps:wsp>
                      <wps:cNvCnPr/>
                      <wps:spPr>
                        <a:xfrm>
                          <a:off x="4884038" y="3684750"/>
                          <a:ext cx="923925" cy="1905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933450" cy="200025"/>
                <wp:effectExtent b="0" l="0" r="0" t="0"/>
                <wp:wrapNone/>
                <wp:docPr id="36" name="image39.png"/>
                <a:graphic>
                  <a:graphicData uri="http://schemas.openxmlformats.org/drawingml/2006/picture">
                    <pic:pic>
                      <pic:nvPicPr>
                        <pic:cNvPr id="0" name="image39.png"/>
                        <pic:cNvPicPr preferRelativeResize="0"/>
                      </pic:nvPicPr>
                      <pic:blipFill>
                        <a:blip r:embed="rId61"/>
                        <a:srcRect/>
                        <a:stretch>
                          <a:fillRect/>
                        </a:stretch>
                      </pic:blipFill>
                      <pic:spPr>
                        <a:xfrm>
                          <a:off x="0" y="0"/>
                          <a:ext cx="933450" cy="200025"/>
                        </a:xfrm>
                        <a:prstGeom prst="rect"/>
                        <a:ln/>
                      </pic:spPr>
                    </pic:pic>
                  </a:graphicData>
                </a:graphic>
              </wp:anchor>
            </w:drawing>
          </mc:Fallback>
        </mc:AlternateContent>
      </w:r>
    </w:p>
    <w:p w14:paraId="2FE7D971" w14:textId="6DFB637E" w:rsidR="005D4A63" w:rsidRPr="009547B8" w:rsidRDefault="00E82C17"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13422F95" wp14:editId="1A06B674">
                <wp:simplePos x="0" y="0"/>
                <wp:positionH relativeFrom="column">
                  <wp:posOffset>85725</wp:posOffset>
                </wp:positionH>
                <wp:positionV relativeFrom="paragraph">
                  <wp:posOffset>250190</wp:posOffset>
                </wp:positionV>
                <wp:extent cx="4514850" cy="381000"/>
                <wp:effectExtent l="0" t="0" r="19050" b="19050"/>
                <wp:wrapNone/>
                <wp:docPr id="98" name="Zone de texte 98"/>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21842958" w14:textId="705E79AE" w:rsidR="00C73CB3"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4</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du routage d’un message du prototype</w:t>
                            </w:r>
                          </w:p>
                          <w:p w14:paraId="736EFB39" w14:textId="77777777" w:rsidR="00C73CB3" w:rsidRPr="00F338B8" w:rsidRDefault="00C73CB3" w:rsidP="00E82C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22F95" id="Zone de texte 98" o:spid="_x0000_s1061" type="#_x0000_t202" style="position:absolute;left:0;text-align:left;margin-left:6.75pt;margin-top:19.7pt;width:355.5pt;height:30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" fillcolor="white [3201]" strokeweight=".5pt">
                <v:textbox>
                  <w:txbxContent>
                    <w:p w14:paraId="21842958" w14:textId="705E79AE" w:rsidR="00C73CB3"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4</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du routage d’un message du prototype</w:t>
                      </w:r>
                    </w:p>
                    <w:p w14:paraId="736EFB39" w14:textId="77777777" w:rsidR="00C73CB3" w:rsidRPr="00F338B8" w:rsidRDefault="00C73CB3" w:rsidP="00E82C17">
                      <w:pPr>
                        <w:rPr>
                          <w:rFonts w:ascii="Times New Roman" w:hAnsi="Times New Roman" w:cs="Times New Roman"/>
                          <w:sz w:val="24"/>
                          <w:szCs w:val="24"/>
                        </w:rPr>
                      </w:pPr>
                    </w:p>
                  </w:txbxContent>
                </v:textbox>
              </v:shape>
            </w:pict>
          </mc:Fallback>
        </mc:AlternateContent>
      </w:r>
    </w:p>
    <w:p w14:paraId="3D52834E" w14:textId="757A4023" w:rsidR="00E82C17" w:rsidRPr="009547B8" w:rsidRDefault="00E82C17" w:rsidP="00BB1CA2">
      <w:pPr>
        <w:spacing w:line="360" w:lineRule="auto"/>
        <w:jc w:val="both"/>
        <w:rPr>
          <w:rFonts w:ascii="Times New Roman" w:eastAsia="Times New Roman" w:hAnsi="Times New Roman" w:cs="Times New Roman"/>
          <w:sz w:val="24"/>
          <w:szCs w:val="24"/>
        </w:rPr>
      </w:pPr>
    </w:p>
    <w:p w14:paraId="0BA4F6E8" w14:textId="222A3DBE" w:rsidR="005D4A63" w:rsidRPr="009547B8" w:rsidRDefault="00FC4BED" w:rsidP="00D62AD7">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Le client 2 s’est contenté d’envoyer un message au serveur qui contient l’information du numéro du destinataire et le serveur a broadcasté cette information à tous ses clients. C’est ensuite au client de filtrer les messages pour garder uniquement ceux qui le concerne.</w:t>
      </w:r>
    </w:p>
    <w:p w14:paraId="52A0D6A8"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lastRenderedPageBreak/>
        <w:t>Pour simuler le fonctionnement d’une vraie application, chaque client peut ajouter des caractères à un set. Pour valider le prototype, il sera important de vérifier que tous les clients aient le même set si on laisse le temps à la situation de se stabiliser.</w:t>
      </w:r>
    </w:p>
    <w:p w14:paraId="7F57C398"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On a ensuite commencé à suivre la liste des collaborateurs. Dans un premier temps, chaque utilisateur conserve en mémoire tous les utilisateurs connus et seul un utilisateur qui quitte volontairement la page peut être supprimé de la liste des autres collaborateurs. Cela est assez simple à implémenter, et comme cet état n’est que transitoire, nous n’allons que l’évoquer.</w:t>
      </w:r>
    </w:p>
    <w:p w14:paraId="64F792E1"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Enfin, l’implémentation de SWIM va permettre de vérifier la présence des collaborateurs et de retirer ceux qui sont </w:t>
      </w:r>
      <w:r w:rsidRPr="009547B8">
        <w:rPr>
          <w:rFonts w:ascii="Times New Roman" w:eastAsia="Times New Roman" w:hAnsi="Times New Roman" w:cs="Times New Roman"/>
          <w:i/>
          <w:iCs/>
          <w:sz w:val="24"/>
          <w:szCs w:val="24"/>
        </w:rPr>
        <w:t>ko</w:t>
      </w:r>
      <w:r w:rsidRPr="009547B8">
        <w:rPr>
          <w:rFonts w:ascii="Times New Roman" w:eastAsia="Times New Roman" w:hAnsi="Times New Roman" w:cs="Times New Roman"/>
          <w:sz w:val="24"/>
          <w:szCs w:val="24"/>
        </w:rPr>
        <w:t>.</w:t>
      </w:r>
    </w:p>
    <w:p w14:paraId="08CABAE7" w14:textId="6FA6975C"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L’</w:t>
      </w:r>
      <w:hyperlink w:anchor="_Annexe_2_:" w:history="1">
        <w:r w:rsidRPr="009547B8">
          <w:rPr>
            <w:rStyle w:val="Lienhypertexte"/>
            <w:rFonts w:ascii="Times New Roman" w:eastAsia="Times New Roman" w:hAnsi="Times New Roman" w:cs="Times New Roman"/>
            <w:sz w:val="24"/>
            <w:szCs w:val="24"/>
          </w:rPr>
          <w:t>annexe 2</w:t>
        </w:r>
      </w:hyperlink>
      <w:r w:rsidRPr="009547B8">
        <w:rPr>
          <w:rFonts w:ascii="Times New Roman" w:eastAsia="Times New Roman" w:hAnsi="Times New Roman" w:cs="Times New Roman"/>
          <w:sz w:val="24"/>
          <w:szCs w:val="24"/>
        </w:rPr>
        <w:t xml:space="preserve"> contient tous les messages qui peuvent transiter sur le réseau et toutes les informations possiblement « </w:t>
      </w:r>
      <w:proofErr w:type="spellStart"/>
      <w:r w:rsidRPr="009547B8">
        <w:rPr>
          <w:rFonts w:ascii="Times New Roman" w:eastAsia="Times New Roman" w:hAnsi="Times New Roman" w:cs="Times New Roman"/>
          <w:sz w:val="24"/>
          <w:szCs w:val="24"/>
        </w:rPr>
        <w:t>piggybackées</w:t>
      </w:r>
      <w:proofErr w:type="spellEnd"/>
      <w:r w:rsidRPr="009547B8">
        <w:rPr>
          <w:rFonts w:ascii="Times New Roman" w:eastAsia="Times New Roman" w:hAnsi="Times New Roman" w:cs="Times New Roman"/>
          <w:sz w:val="24"/>
          <w:szCs w:val="24"/>
        </w:rPr>
        <w:t> » sur un message.</w:t>
      </w:r>
    </w:p>
    <w:p w14:paraId="6470D861"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829DE5F" w14:textId="77777777" w:rsidR="005D4A63" w:rsidRPr="009547B8" w:rsidRDefault="00FC4BED" w:rsidP="00BB1CA2">
      <w:pPr>
        <w:spacing w:line="360" w:lineRule="auto"/>
        <w:jc w:val="both"/>
        <w:rPr>
          <w:rFonts w:ascii="Times New Roman" w:eastAsia="Times New Roman" w:hAnsi="Times New Roman" w:cs="Times New Roman"/>
          <w:sz w:val="24"/>
          <w:szCs w:val="24"/>
        </w:rPr>
      </w:pPr>
      <w:del w:id="131" w:author="Matthieu NICOLAS" w:date="2020-06-26T14:50:00Z">
        <w:r w:rsidRPr="009547B8">
          <w:rPr>
            <w:rFonts w:ascii="Times New Roman" w:eastAsia="Times New Roman" w:hAnsi="Times New Roman" w:cs="Times New Roman"/>
            <w:sz w:val="24"/>
            <w:szCs w:val="24"/>
          </w:rPr>
          <w:delText xml:space="preserve">On réfléchit aux informations </w:delText>
        </w:r>
      </w:del>
      <w:ins w:id="132" w:author="Matthieu NICOLAS" w:date="2020-06-26T14:50:00Z">
        <w:r w:rsidRPr="009547B8">
          <w:rPr>
            <w:rFonts w:ascii="Times New Roman" w:eastAsia="Times New Roman" w:hAnsi="Times New Roman" w:cs="Times New Roman"/>
            <w:sz w:val="24"/>
            <w:szCs w:val="24"/>
          </w:rPr>
          <w:t xml:space="preserve">Ci-dessous, nous présentons les différents champs </w:t>
        </w:r>
      </w:ins>
      <w:r w:rsidRPr="009547B8">
        <w:rPr>
          <w:rFonts w:ascii="Times New Roman" w:eastAsia="Times New Roman" w:hAnsi="Times New Roman" w:cs="Times New Roman"/>
          <w:sz w:val="24"/>
          <w:szCs w:val="24"/>
        </w:rPr>
        <w:t>que doivent contenir un message :</w:t>
      </w:r>
    </w:p>
    <w:p w14:paraId="5944DA3F"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commentRangeStart w:id="133"/>
      <w:r w:rsidRPr="009547B8">
        <w:rPr>
          <w:rFonts w:ascii="Times New Roman" w:eastAsia="Times New Roman" w:hAnsi="Times New Roman" w:cs="Times New Roman"/>
          <w:color w:val="000000"/>
          <w:sz w:val="24"/>
          <w:szCs w:val="24"/>
        </w:rPr>
        <w:t>Nous avons déjà parlé du numéro du destinataire (</w:t>
      </w:r>
      <w:proofErr w:type="spellStart"/>
      <w:r w:rsidRPr="009547B8">
        <w:rPr>
          <w:rFonts w:ascii="Times New Roman" w:eastAsia="Times New Roman" w:hAnsi="Times New Roman" w:cs="Times New Roman"/>
          <w:color w:val="000000"/>
          <w:sz w:val="24"/>
          <w:szCs w:val="24"/>
        </w:rPr>
        <w:t>numDest</w:t>
      </w:r>
      <w:proofErr w:type="spellEnd"/>
      <w:r w:rsidRPr="009547B8">
        <w:rPr>
          <w:rFonts w:ascii="Times New Roman" w:eastAsia="Times New Roman" w:hAnsi="Times New Roman" w:cs="Times New Roman"/>
          <w:color w:val="000000"/>
          <w:sz w:val="24"/>
          <w:szCs w:val="24"/>
        </w:rPr>
        <w:t xml:space="preserve">) ; </w:t>
      </w:r>
    </w:p>
    <w:p w14:paraId="417586C4"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Il faut aussi ajouter le numéro de l’envoyeur pour permettre une réponse (</w:t>
      </w:r>
      <w:proofErr w:type="spellStart"/>
      <w:r w:rsidRPr="009547B8">
        <w:rPr>
          <w:rFonts w:ascii="Times New Roman" w:eastAsia="Times New Roman" w:hAnsi="Times New Roman" w:cs="Times New Roman"/>
          <w:color w:val="000000"/>
          <w:sz w:val="24"/>
          <w:szCs w:val="24"/>
        </w:rPr>
        <w:t>numEnvoi</w:t>
      </w:r>
      <w:proofErr w:type="spellEnd"/>
      <w:r w:rsidRPr="009547B8">
        <w:rPr>
          <w:rFonts w:ascii="Times New Roman" w:eastAsia="Times New Roman" w:hAnsi="Times New Roman" w:cs="Times New Roman"/>
          <w:color w:val="000000"/>
          <w:sz w:val="24"/>
          <w:szCs w:val="24"/>
        </w:rPr>
        <w:t>) ;</w:t>
      </w:r>
    </w:p>
    <w:p w14:paraId="54BFEBE9" w14:textId="63B42CD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Il faut bien sûr préciser quel est le message envoy</w:t>
      </w:r>
      <w:r w:rsidR="00FC3177">
        <w:rPr>
          <w:rFonts w:ascii="Times New Roman" w:eastAsia="Times New Roman" w:hAnsi="Times New Roman" w:cs="Times New Roman"/>
          <w:color w:val="000000"/>
          <w:sz w:val="24"/>
          <w:szCs w:val="24"/>
        </w:rPr>
        <w:t>é</w:t>
      </w:r>
      <w:r w:rsidRPr="009547B8">
        <w:rPr>
          <w:rFonts w:ascii="Times New Roman" w:eastAsia="Times New Roman" w:hAnsi="Times New Roman" w:cs="Times New Roman"/>
          <w:color w:val="000000"/>
          <w:sz w:val="24"/>
          <w:szCs w:val="24"/>
        </w:rPr>
        <w:t xml:space="preserve"> (</w:t>
      </w:r>
      <w:r w:rsidR="0024719B">
        <w:rPr>
          <w:rFonts w:ascii="Times New Roman" w:eastAsia="Times New Roman" w:hAnsi="Times New Roman" w:cs="Times New Roman"/>
          <w:color w:val="000000"/>
          <w:sz w:val="24"/>
          <w:szCs w:val="24"/>
        </w:rPr>
        <w:t>type</w:t>
      </w:r>
      <w:r w:rsidRPr="009547B8">
        <w:rPr>
          <w:rFonts w:ascii="Times New Roman" w:eastAsia="Times New Roman" w:hAnsi="Times New Roman" w:cs="Times New Roman"/>
          <w:color w:val="000000"/>
          <w:sz w:val="24"/>
          <w:szCs w:val="24"/>
        </w:rPr>
        <w:t>). Comme il n’existe que peu de messages différents, on enverra plutôt un numéro qu’une chaine de caractère dans le réseau ;</w:t>
      </w:r>
    </w:p>
    <w:p w14:paraId="61CA3A43" w14:textId="617CEF9A" w:rsidR="005D4A63" w:rsidRPr="00D77F1D"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Il faut également envoyer les informations relatives aux statuts des clients qui doivent être « </w:t>
      </w:r>
      <w:proofErr w:type="spellStart"/>
      <w:r w:rsidRPr="009547B8">
        <w:rPr>
          <w:rFonts w:ascii="Times New Roman" w:eastAsia="Times New Roman" w:hAnsi="Times New Roman" w:cs="Times New Roman"/>
          <w:color w:val="000000"/>
          <w:sz w:val="24"/>
          <w:szCs w:val="24"/>
        </w:rPr>
        <w:t>piggybacked</w:t>
      </w:r>
      <w:proofErr w:type="spellEnd"/>
      <w:r w:rsidRPr="009547B8">
        <w:rPr>
          <w:rFonts w:ascii="Times New Roman" w:eastAsia="Times New Roman" w:hAnsi="Times New Roman" w:cs="Times New Roman"/>
          <w:color w:val="000000"/>
          <w:sz w:val="24"/>
          <w:szCs w:val="24"/>
        </w:rPr>
        <w:t>»</w:t>
      </w:r>
      <w:r w:rsidR="00B65528">
        <w:rPr>
          <w:rFonts w:ascii="Times New Roman" w:eastAsia="Times New Roman" w:hAnsi="Times New Roman" w:cs="Times New Roman"/>
          <w:color w:val="000000"/>
          <w:sz w:val="24"/>
          <w:szCs w:val="24"/>
        </w:rPr>
        <w:t xml:space="preserve"> (</w:t>
      </w:r>
      <w:proofErr w:type="spellStart"/>
      <w:r w:rsidR="00B65528">
        <w:rPr>
          <w:rFonts w:ascii="Times New Roman" w:eastAsia="Times New Roman" w:hAnsi="Times New Roman" w:cs="Times New Roman"/>
          <w:color w:val="000000"/>
          <w:sz w:val="24"/>
          <w:szCs w:val="24"/>
        </w:rPr>
        <w:t>piggyback</w:t>
      </w:r>
      <w:proofErr w:type="spellEnd"/>
      <w:r w:rsidR="00B65528">
        <w:rPr>
          <w:rFonts w:ascii="Times New Roman" w:eastAsia="Times New Roman" w:hAnsi="Times New Roman" w:cs="Times New Roman"/>
          <w:color w:val="000000"/>
          <w:sz w:val="24"/>
          <w:szCs w:val="24"/>
        </w:rPr>
        <w:t>)</w:t>
      </w:r>
      <w:r w:rsidRPr="009547B8">
        <w:rPr>
          <w:rFonts w:ascii="Times New Roman" w:eastAsia="Times New Roman" w:hAnsi="Times New Roman" w:cs="Times New Roman"/>
          <w:color w:val="000000"/>
          <w:sz w:val="24"/>
          <w:szCs w:val="24"/>
        </w:rPr>
        <w:t>. Pour cela, tous les messages doivent contenir un tableau (qui peut être vide) qui contiennent ces informations.</w:t>
      </w:r>
      <w:commentRangeEnd w:id="133"/>
      <w:r w:rsidRPr="009547B8">
        <w:rPr>
          <w:rFonts w:ascii="Times New Roman" w:hAnsi="Times New Roman" w:cs="Times New Roman"/>
          <w:sz w:val="24"/>
          <w:szCs w:val="24"/>
        </w:rPr>
        <w:commentReference w:id="133"/>
      </w:r>
    </w:p>
    <w:p w14:paraId="481B191F" w14:textId="30F38156" w:rsidR="00D77F1D" w:rsidRPr="00D77F1D" w:rsidRDefault="00D77F1D" w:rsidP="00D77F1D">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Enfin, à chaque message, les clients échangent leur set pour garder l’union des deux en cas de différences (set).</w:t>
      </w:r>
    </w:p>
    <w:p w14:paraId="765C9433" w14:textId="4C4A73F8" w:rsidR="00443322" w:rsidRPr="009547B8" w:rsidRDefault="00443322" w:rsidP="00443322">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2629F668" w14:textId="7DB3FFA5"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Ces </w:t>
      </w:r>
      <w:r w:rsidR="00D77F1D">
        <w:rPr>
          <w:rFonts w:ascii="Times New Roman" w:eastAsia="Times New Roman" w:hAnsi="Times New Roman" w:cs="Times New Roman"/>
          <w:sz w:val="24"/>
          <w:szCs w:val="24"/>
        </w:rPr>
        <w:t>5</w:t>
      </w:r>
      <w:r w:rsidRPr="009547B8">
        <w:rPr>
          <w:rFonts w:ascii="Times New Roman" w:eastAsia="Times New Roman" w:hAnsi="Times New Roman" w:cs="Times New Roman"/>
          <w:sz w:val="24"/>
          <w:szCs w:val="24"/>
        </w:rPr>
        <w:t xml:space="preserve"> informations sont essentielles et présentes dans tous les messages propres à SWIM. Cependant, </w:t>
      </w:r>
      <w:r w:rsidR="00B63ED0">
        <w:rPr>
          <w:rFonts w:ascii="Times New Roman" w:eastAsia="Times New Roman" w:hAnsi="Times New Roman" w:cs="Times New Roman"/>
          <w:sz w:val="24"/>
          <w:szCs w:val="24"/>
        </w:rPr>
        <w:t>d’</w:t>
      </w:r>
      <w:r w:rsidRPr="009547B8">
        <w:rPr>
          <w:rFonts w:ascii="Times New Roman" w:eastAsia="Times New Roman" w:hAnsi="Times New Roman" w:cs="Times New Roman"/>
          <w:sz w:val="24"/>
          <w:szCs w:val="24"/>
        </w:rPr>
        <w:t xml:space="preserve">autres informations peuvent être présentes sur le réseau : </w:t>
      </w:r>
    </w:p>
    <w:p w14:paraId="32DEB3FF"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Dans le cas d’un ping-</w:t>
      </w:r>
      <w:proofErr w:type="spellStart"/>
      <w:r w:rsidRPr="009547B8">
        <w:rPr>
          <w:rFonts w:ascii="Times New Roman" w:eastAsia="Times New Roman" w:hAnsi="Times New Roman" w:cs="Times New Roman"/>
          <w:color w:val="000000"/>
          <w:sz w:val="24"/>
          <w:szCs w:val="24"/>
        </w:rPr>
        <w:t>req</w:t>
      </w:r>
      <w:proofErr w:type="spellEnd"/>
      <w:r w:rsidRPr="009547B8">
        <w:rPr>
          <w:rFonts w:ascii="Times New Roman" w:eastAsia="Times New Roman" w:hAnsi="Times New Roman" w:cs="Times New Roman"/>
          <w:color w:val="000000"/>
          <w:sz w:val="24"/>
          <w:szCs w:val="24"/>
        </w:rPr>
        <w:t>, il faut préciser le numéro du collaborateur à ping (</w:t>
      </w:r>
      <w:proofErr w:type="spellStart"/>
      <w:r w:rsidRPr="009547B8">
        <w:rPr>
          <w:rFonts w:ascii="Times New Roman" w:eastAsia="Times New Roman" w:hAnsi="Times New Roman" w:cs="Times New Roman"/>
          <w:color w:val="000000"/>
          <w:sz w:val="24"/>
          <w:szCs w:val="24"/>
        </w:rPr>
        <w:t>numCible</w:t>
      </w:r>
      <w:proofErr w:type="spellEnd"/>
      <w:r w:rsidRPr="009547B8">
        <w:rPr>
          <w:rFonts w:ascii="Times New Roman" w:eastAsia="Times New Roman" w:hAnsi="Times New Roman" w:cs="Times New Roman"/>
          <w:color w:val="000000"/>
          <w:sz w:val="24"/>
          <w:szCs w:val="24"/>
        </w:rPr>
        <w:t>) ;</w:t>
      </w:r>
    </w:p>
    <w:p w14:paraId="24AC0AAA" w14:textId="2CCF7E62" w:rsidR="005D4A63" w:rsidRPr="00485F42"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Dans le cas d’un ping-</w:t>
      </w:r>
      <w:proofErr w:type="spellStart"/>
      <w:r w:rsidRPr="009547B8">
        <w:rPr>
          <w:rFonts w:ascii="Times New Roman" w:eastAsia="Times New Roman" w:hAnsi="Times New Roman" w:cs="Times New Roman"/>
          <w:color w:val="000000"/>
          <w:sz w:val="24"/>
          <w:szCs w:val="24"/>
        </w:rPr>
        <w:t>reqRep</w:t>
      </w:r>
      <w:proofErr w:type="spellEnd"/>
      <w:r w:rsidRPr="009547B8">
        <w:rPr>
          <w:rFonts w:ascii="Times New Roman" w:eastAsia="Times New Roman" w:hAnsi="Times New Roman" w:cs="Times New Roman"/>
          <w:color w:val="000000"/>
          <w:sz w:val="24"/>
          <w:szCs w:val="24"/>
        </w:rPr>
        <w:t>, il faut préciser si la cible a répondu au ping ou non (</w:t>
      </w:r>
      <w:proofErr w:type="spellStart"/>
      <w:r w:rsidRPr="009547B8">
        <w:rPr>
          <w:rFonts w:ascii="Times New Roman" w:eastAsia="Times New Roman" w:hAnsi="Times New Roman" w:cs="Times New Roman"/>
          <w:color w:val="000000"/>
          <w:sz w:val="24"/>
          <w:szCs w:val="24"/>
        </w:rPr>
        <w:t>reponse</w:t>
      </w:r>
      <w:proofErr w:type="spellEnd"/>
      <w:r w:rsidRPr="009547B8">
        <w:rPr>
          <w:rFonts w:ascii="Times New Roman" w:eastAsia="Times New Roman" w:hAnsi="Times New Roman" w:cs="Times New Roman"/>
          <w:color w:val="000000"/>
          <w:sz w:val="24"/>
          <w:szCs w:val="24"/>
        </w:rPr>
        <w:t>) ;</w:t>
      </w:r>
    </w:p>
    <w:p w14:paraId="2F304900" w14:textId="18328C46" w:rsidR="00485F42" w:rsidRPr="009547B8" w:rsidRDefault="00485F42"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Dans le cas d’un data-update, on envoie également des données qui sont </w:t>
      </w:r>
      <w:r w:rsidR="00C61142">
        <w:rPr>
          <w:rFonts w:ascii="Times New Roman" w:eastAsia="Times New Roman" w:hAnsi="Times New Roman" w:cs="Times New Roman"/>
          <w:color w:val="000000"/>
          <w:sz w:val="24"/>
          <w:szCs w:val="24"/>
        </w:rPr>
        <w:t>censé</w:t>
      </w:r>
      <w:r w:rsidR="0003589E">
        <w:rPr>
          <w:rFonts w:ascii="Times New Roman" w:eastAsia="Times New Roman" w:hAnsi="Times New Roman" w:cs="Times New Roman"/>
          <w:color w:val="000000"/>
          <w:sz w:val="24"/>
          <w:szCs w:val="24"/>
        </w:rPr>
        <w:t>e</w:t>
      </w:r>
      <w:r w:rsidR="00C6114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rester lo</w:t>
      </w:r>
      <w:r w:rsidR="00264AA8">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ales</w:t>
      </w:r>
      <w:r w:rsidR="00394E31">
        <w:rPr>
          <w:rFonts w:ascii="Times New Roman" w:eastAsia="Times New Roman" w:hAnsi="Times New Roman" w:cs="Times New Roman"/>
          <w:color w:val="000000"/>
          <w:sz w:val="24"/>
          <w:szCs w:val="24"/>
        </w:rPr>
        <w:t xml:space="preserve"> (l’état actuel de la liste des collaborateurs)</w:t>
      </w:r>
      <w:r w:rsidR="006F1B0B">
        <w:rPr>
          <w:rFonts w:ascii="Times New Roman" w:eastAsia="Times New Roman" w:hAnsi="Times New Roman" w:cs="Times New Roman"/>
          <w:color w:val="000000"/>
          <w:sz w:val="24"/>
          <w:szCs w:val="24"/>
        </w:rPr>
        <w:t>.</w:t>
      </w:r>
    </w:p>
    <w:p w14:paraId="2A2DEC40" w14:textId="77777777" w:rsidR="00C30ADF" w:rsidRDefault="00D665ED" w:rsidP="00D665ED">
      <w:pPr>
        <w:pBdr>
          <w:top w:val="nil"/>
          <w:left w:val="nil"/>
          <w:bottom w:val="nil"/>
          <w:right w:val="nil"/>
          <w:between w:val="nil"/>
        </w:pBdr>
        <w:spacing w:line="360" w:lineRule="auto"/>
        <w:jc w:val="both"/>
        <w:rPr>
          <w:rFonts w:ascii="Times New Roman" w:hAnsi="Times New Roman" w:cs="Times New Roman"/>
          <w:color w:val="000000"/>
          <w:sz w:val="24"/>
          <w:szCs w:val="24"/>
        </w:rPr>
      </w:pPr>
      <w:r>
        <w:rPr>
          <w:noProof/>
        </w:rPr>
        <w:lastRenderedPageBreak/>
        <w:drawing>
          <wp:anchor distT="0" distB="0" distL="114300" distR="114300" simplePos="0" relativeHeight="251784192" behindDoc="0" locked="0" layoutInCell="1" allowOverlap="1" wp14:anchorId="00777A91" wp14:editId="2AFE3E62">
            <wp:simplePos x="0" y="0"/>
            <wp:positionH relativeFrom="page">
              <wp:posOffset>4436469</wp:posOffset>
            </wp:positionH>
            <wp:positionV relativeFrom="paragraph">
              <wp:posOffset>8626</wp:posOffset>
            </wp:positionV>
            <wp:extent cx="2562225" cy="1600200"/>
            <wp:effectExtent l="0" t="0" r="9525" b="0"/>
            <wp:wrapSquare wrapText="bothSides"/>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562225" cy="1600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Pour donner un exemple concret, la figure 5 montre l’interface utilisée pour définir un message ping dans le code du prototype.</w:t>
      </w:r>
    </w:p>
    <w:p w14:paraId="475BC64A" w14:textId="72F36110" w:rsidR="00D665ED" w:rsidRPr="009547B8" w:rsidRDefault="00D77F1D" w:rsidP="00D665ED">
      <w:pPr>
        <w:pBdr>
          <w:top w:val="nil"/>
          <w:left w:val="nil"/>
          <w:bottom w:val="nil"/>
          <w:right w:val="nil"/>
          <w:between w:val="nil"/>
        </w:pBd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 retrouve nos </w:t>
      </w:r>
      <w:r w:rsidR="00C30ADF">
        <w:rPr>
          <w:rFonts w:ascii="Times New Roman" w:hAnsi="Times New Roman" w:cs="Times New Roman"/>
          <w:color w:val="000000"/>
          <w:sz w:val="24"/>
          <w:szCs w:val="24"/>
        </w:rPr>
        <w:t>5 informations obligatoires avec les champs</w:t>
      </w:r>
      <w:r w:rsidR="004907A4">
        <w:rPr>
          <w:rFonts w:ascii="Times New Roman" w:hAnsi="Times New Roman" w:cs="Times New Roman"/>
          <w:color w:val="000000"/>
          <w:sz w:val="24"/>
          <w:szCs w:val="24"/>
        </w:rPr>
        <w:t> :</w:t>
      </w:r>
      <w:r w:rsidR="00C30ADF">
        <w:rPr>
          <w:rFonts w:ascii="Times New Roman" w:hAnsi="Times New Roman" w:cs="Times New Roman"/>
          <w:color w:val="000000"/>
          <w:sz w:val="24"/>
          <w:szCs w:val="24"/>
        </w:rPr>
        <w:t xml:space="preserve"> type ; </w:t>
      </w:r>
      <w:proofErr w:type="spellStart"/>
      <w:r w:rsidR="00C30ADF">
        <w:rPr>
          <w:rFonts w:ascii="Times New Roman" w:hAnsi="Times New Roman" w:cs="Times New Roman"/>
          <w:color w:val="000000"/>
          <w:sz w:val="24"/>
          <w:szCs w:val="24"/>
        </w:rPr>
        <w:t>numEnvoi</w:t>
      </w:r>
      <w:proofErr w:type="spellEnd"/>
      <w:r w:rsidR="00C30ADF">
        <w:rPr>
          <w:rFonts w:ascii="Times New Roman" w:hAnsi="Times New Roman" w:cs="Times New Roman"/>
          <w:color w:val="000000"/>
          <w:sz w:val="24"/>
          <w:szCs w:val="24"/>
        </w:rPr>
        <w:t xml:space="preserve"> ; </w:t>
      </w:r>
      <w:proofErr w:type="spellStart"/>
      <w:r w:rsidR="00C30ADF">
        <w:rPr>
          <w:rFonts w:ascii="Times New Roman" w:hAnsi="Times New Roman" w:cs="Times New Roman"/>
          <w:color w:val="000000"/>
          <w:sz w:val="24"/>
          <w:szCs w:val="24"/>
        </w:rPr>
        <w:t>numDest</w:t>
      </w:r>
      <w:proofErr w:type="spellEnd"/>
      <w:r w:rsidR="00C30ADF">
        <w:rPr>
          <w:rFonts w:ascii="Times New Roman" w:hAnsi="Times New Roman" w:cs="Times New Roman"/>
          <w:color w:val="000000"/>
          <w:sz w:val="24"/>
          <w:szCs w:val="24"/>
        </w:rPr>
        <w:t xml:space="preserve"> ; set et </w:t>
      </w:r>
      <w:proofErr w:type="spellStart"/>
      <w:r w:rsidR="00C30ADF">
        <w:rPr>
          <w:rFonts w:ascii="Times New Roman" w:hAnsi="Times New Roman" w:cs="Times New Roman"/>
          <w:color w:val="000000"/>
          <w:sz w:val="24"/>
          <w:szCs w:val="24"/>
        </w:rPr>
        <w:t>piggyback</w:t>
      </w:r>
      <w:proofErr w:type="spellEnd"/>
      <w:r w:rsidR="00C30ADF">
        <w:rPr>
          <w:rFonts w:ascii="Times New Roman" w:hAnsi="Times New Roman" w:cs="Times New Roman"/>
          <w:color w:val="000000"/>
          <w:sz w:val="24"/>
          <w:szCs w:val="24"/>
        </w:rPr>
        <w:t>.</w:t>
      </w:r>
    </w:p>
    <w:p w14:paraId="52D4D57B" w14:textId="45CA1D64" w:rsidR="00D665ED" w:rsidRDefault="00017769" w:rsidP="00BB1CA2">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83168" behindDoc="0" locked="0" layoutInCell="1" allowOverlap="1" wp14:anchorId="5F465EF2" wp14:editId="692CA1EE">
                <wp:simplePos x="0" y="0"/>
                <wp:positionH relativeFrom="column">
                  <wp:posOffset>3274695</wp:posOffset>
                </wp:positionH>
                <wp:positionV relativeFrom="paragraph">
                  <wp:posOffset>89799</wp:posOffset>
                </wp:positionV>
                <wp:extent cx="3191774" cy="336430"/>
                <wp:effectExtent l="0" t="0" r="27940" b="26035"/>
                <wp:wrapNone/>
                <wp:docPr id="115" name="Zone de texte 115"/>
                <wp:cNvGraphicFramePr/>
                <a:graphic xmlns:a="http://schemas.openxmlformats.org/drawingml/2006/main">
                  <a:graphicData uri="http://schemas.microsoft.com/office/word/2010/wordprocessingShape">
                    <wps:wsp>
                      <wps:cNvSpPr txBox="1"/>
                      <wps:spPr>
                        <a:xfrm>
                          <a:off x="0" y="0"/>
                          <a:ext cx="3191774" cy="336430"/>
                        </a:xfrm>
                        <a:prstGeom prst="rect">
                          <a:avLst/>
                        </a:prstGeom>
                        <a:solidFill>
                          <a:schemeClr val="lt1"/>
                        </a:solidFill>
                        <a:ln w="6350">
                          <a:solidFill>
                            <a:prstClr val="black"/>
                          </a:solidFill>
                        </a:ln>
                      </wps:spPr>
                      <wps:txbx>
                        <w:txbxContent>
                          <w:p w14:paraId="2B25C714" w14:textId="0A2CA556" w:rsidR="00C73CB3" w:rsidRDefault="00C73CB3">
                            <w:r>
                              <w:t>Figure 5 : Interface qui représente un message ‘ping’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5EF2" id="Zone de texte 115" o:spid="_x0000_s1062" type="#_x0000_t202" style="position:absolute;left:0;text-align:left;margin-left:257.85pt;margin-top:7.05pt;width:251.3pt;height:2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" fillcolor="white [3201]" strokeweight=".5pt">
                <v:textbox>
                  <w:txbxContent>
                    <w:p w14:paraId="2B25C714" w14:textId="0A2CA556" w:rsidR="00C73CB3" w:rsidRDefault="00C73CB3">
                      <w:r>
                        <w:t>Figure 5 : Interface qui représente un message ‘ping’</w:t>
                      </w:r>
                    </w:p>
                  </w:txbxContent>
                </v:textbox>
              </v:shape>
            </w:pict>
          </mc:Fallback>
        </mc:AlternateContent>
      </w:r>
    </w:p>
    <w:p w14:paraId="6B45525B" w14:textId="12E1088C" w:rsidR="005D4A63" w:rsidRPr="009547B8" w:rsidRDefault="005D4A63" w:rsidP="00BB1CA2">
      <w:pPr>
        <w:spacing w:line="360" w:lineRule="auto"/>
        <w:jc w:val="both"/>
        <w:rPr>
          <w:rFonts w:ascii="Times New Roman" w:eastAsia="Times New Roman" w:hAnsi="Times New Roman" w:cs="Times New Roman"/>
          <w:sz w:val="24"/>
          <w:szCs w:val="24"/>
        </w:rPr>
      </w:pPr>
    </w:p>
    <w:p w14:paraId="5D756E75" w14:textId="601EA364" w:rsidR="005D4A63" w:rsidRPr="009547B8" w:rsidRDefault="00FC4BED" w:rsidP="00BB1CA2">
      <w:pPr>
        <w:spacing w:line="360" w:lineRule="auto"/>
        <w:jc w:val="both"/>
        <w:rPr>
          <w:rFonts w:ascii="Times New Roman" w:eastAsia="Times New Roman" w:hAnsi="Times New Roman" w:cs="Times New Roman"/>
          <w:sz w:val="24"/>
          <w:szCs w:val="24"/>
        </w:rPr>
      </w:pPr>
      <w:del w:id="134" w:author="Matthieu NICOLAS" w:date="2020-06-26T14:55:00Z">
        <w:r w:rsidRPr="009547B8">
          <w:rPr>
            <w:rFonts w:ascii="Times New Roman" w:eastAsia="Times New Roman" w:hAnsi="Times New Roman" w:cs="Times New Roman"/>
            <w:sz w:val="24"/>
            <w:szCs w:val="24"/>
          </w:rPr>
          <w:delText>Exemple d’échange possible sur le réseau (qui correspond au cas le plus simple ping/ack) </w:delText>
        </w:r>
      </w:del>
      <w:r w:rsidR="00730DB3">
        <w:rPr>
          <w:rFonts w:ascii="Times New Roman" w:eastAsia="Times New Roman" w:hAnsi="Times New Roman" w:cs="Times New Roman"/>
          <w:sz w:val="24"/>
          <w:szCs w:val="24"/>
        </w:rPr>
        <w:t xml:space="preserve">On peut aussi </w:t>
      </w:r>
      <w:r w:rsidR="00580F16">
        <w:rPr>
          <w:rFonts w:ascii="Times New Roman" w:eastAsia="Times New Roman" w:hAnsi="Times New Roman" w:cs="Times New Roman"/>
          <w:sz w:val="24"/>
          <w:szCs w:val="24"/>
        </w:rPr>
        <w:t>schématiser</w:t>
      </w:r>
      <w:r w:rsidR="00730DB3">
        <w:rPr>
          <w:rFonts w:ascii="Times New Roman" w:eastAsia="Times New Roman" w:hAnsi="Times New Roman" w:cs="Times New Roman"/>
          <w:sz w:val="24"/>
          <w:szCs w:val="24"/>
        </w:rPr>
        <w:t xml:space="preserve"> un échange de message possible sur le réseau. On représente ici</w:t>
      </w:r>
      <w:r w:rsidR="003542CD">
        <w:rPr>
          <w:rFonts w:ascii="Times New Roman" w:eastAsia="Times New Roman" w:hAnsi="Times New Roman" w:cs="Times New Roman"/>
          <w:sz w:val="24"/>
          <w:szCs w:val="24"/>
        </w:rPr>
        <w:t xml:space="preserve"> </w:t>
      </w:r>
      <w:r w:rsidR="007E0C4F">
        <w:rPr>
          <w:rFonts w:ascii="Times New Roman" w:eastAsia="Times New Roman" w:hAnsi="Times New Roman" w:cs="Times New Roman"/>
          <w:sz w:val="24"/>
          <w:szCs w:val="24"/>
        </w:rPr>
        <w:t xml:space="preserve">avec la figure 6 </w:t>
      </w:r>
      <w:r w:rsidR="003542CD">
        <w:rPr>
          <w:rFonts w:ascii="Times New Roman" w:eastAsia="Times New Roman" w:hAnsi="Times New Roman" w:cs="Times New Roman"/>
          <w:sz w:val="24"/>
          <w:szCs w:val="24"/>
        </w:rPr>
        <w:t>l’une des situations les plus simple, c’est-à-dire un échange ping/</w:t>
      </w:r>
      <w:proofErr w:type="spellStart"/>
      <w:r w:rsidR="003542CD">
        <w:rPr>
          <w:rFonts w:ascii="Times New Roman" w:eastAsia="Times New Roman" w:hAnsi="Times New Roman" w:cs="Times New Roman"/>
          <w:sz w:val="24"/>
          <w:szCs w:val="24"/>
        </w:rPr>
        <w:t>ack</w:t>
      </w:r>
      <w:proofErr w:type="spellEnd"/>
      <w:r w:rsidR="003542CD">
        <w:rPr>
          <w:rFonts w:ascii="Times New Roman" w:eastAsia="Times New Roman" w:hAnsi="Times New Roman" w:cs="Times New Roman"/>
          <w:sz w:val="24"/>
          <w:szCs w:val="24"/>
        </w:rPr>
        <w:t>.</w:t>
      </w:r>
    </w:p>
    <w:p w14:paraId="7D1B7304"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14560" behindDoc="0" locked="0" layoutInCell="1" hidden="0" allowOverlap="1" wp14:anchorId="6A1121EB" wp14:editId="326CD6C1">
                <wp:simplePos x="0" y="0"/>
                <wp:positionH relativeFrom="column">
                  <wp:posOffset>679079</wp:posOffset>
                </wp:positionH>
                <wp:positionV relativeFrom="paragraph">
                  <wp:posOffset>51435</wp:posOffset>
                </wp:positionV>
                <wp:extent cx="4080294" cy="295275"/>
                <wp:effectExtent l="0" t="0" r="0" b="9525"/>
                <wp:wrapNone/>
                <wp:docPr id="7" name="Rectangle 7"/>
                <wp:cNvGraphicFramePr/>
                <a:graphic xmlns:a="http://schemas.openxmlformats.org/drawingml/2006/main">
                  <a:graphicData uri="http://schemas.microsoft.com/office/word/2010/wordprocessingShape">
                    <wps:wsp>
                      <wps:cNvSpPr/>
                      <wps:spPr>
                        <a:xfrm>
                          <a:off x="0" y="0"/>
                          <a:ext cx="4080294" cy="295275"/>
                        </a:xfrm>
                        <a:prstGeom prst="rect">
                          <a:avLst/>
                        </a:prstGeom>
                        <a:solidFill>
                          <a:schemeClr val="lt1"/>
                        </a:solidFill>
                        <a:ln>
                          <a:noFill/>
                        </a:ln>
                      </wps:spPr>
                      <wps:txbx>
                        <w:txbxContent>
                          <w:p w14:paraId="7BC0F48D" w14:textId="33DE8B0A" w:rsidR="00C73CB3" w:rsidRDefault="00C73CB3">
                            <w:pPr>
                              <w:spacing w:line="258" w:lineRule="auto"/>
                              <w:textDirection w:val="btLr"/>
                            </w:pPr>
                            <w:r>
                              <w:rPr>
                                <w:color w:val="000000"/>
                              </w:rPr>
                              <w:t>{type :TYPE_PING_LABEL, numEnvoi :1, Dest :2, set :[], piggyback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1121EB" id="Rectangle 7" o:spid="_x0000_s1063" style="position:absolute;left:0;text-align:left;margin-left:53.45pt;margin-top:4.05pt;width:321.3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" fillcolor="white [3201]" stroked="f">
                <v:textbox inset="2.53958mm,1.2694mm,2.53958mm,1.2694mm">
                  <w:txbxContent>
                    <w:p w14:paraId="7BC0F48D" w14:textId="33DE8B0A" w:rsidR="00C73CB3" w:rsidRDefault="00C73CB3">
                      <w:pPr>
                        <w:spacing w:line="258" w:lineRule="auto"/>
                        <w:textDirection w:val="btLr"/>
                      </w:pPr>
                      <w:r>
                        <w:rPr>
                          <w:color w:val="000000"/>
                        </w:rPr>
                        <w:t>{type :TYPE_PING_LABEL, numEnvoi :1, Dest :2, set :[], piggyback :[]}</w:t>
                      </w:r>
                    </w:p>
                  </w:txbxContent>
                </v:textbox>
              </v:rect>
            </w:pict>
          </mc:Fallback>
        </mc:AlternateContent>
      </w:r>
    </w:p>
    <w:p w14:paraId="21184B9A"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15584" behindDoc="0" locked="0" layoutInCell="1" hidden="0" allowOverlap="1" wp14:anchorId="2AF4F2E0" wp14:editId="6C8F87E9">
                <wp:simplePos x="0" y="0"/>
                <wp:positionH relativeFrom="column">
                  <wp:posOffset>1</wp:posOffset>
                </wp:positionH>
                <wp:positionV relativeFrom="paragraph">
                  <wp:posOffset>0</wp:posOffset>
                </wp:positionV>
                <wp:extent cx="879475" cy="403225"/>
                <wp:effectExtent l="0" t="0" r="15875" b="15875"/>
                <wp:wrapNone/>
                <wp:docPr id="58" name="Rectangle 58"/>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2EFCE34" w14:textId="77777777" w:rsidR="00C73CB3" w:rsidRDefault="00C73CB3">
                            <w:pPr>
                              <w:spacing w:line="258" w:lineRule="auto"/>
                              <w:textDirection w:val="btLr"/>
                            </w:pPr>
                            <w:r>
                              <w:rPr>
                                <w:color w:val="000000"/>
                                <w:sz w:val="32"/>
                              </w:rPr>
                              <w:t>Client 1</w:t>
                            </w:r>
                          </w:p>
                        </w:txbxContent>
                      </wps:txbx>
                      <wps:bodyPr spcFirstLastPara="1" wrap="square" lIns="91425" tIns="45700" rIns="91425" bIns="45700" anchor="t" anchorCtr="0">
                        <a:noAutofit/>
                      </wps:bodyPr>
                    </wps:wsp>
                  </a:graphicData>
                </a:graphic>
              </wp:anchor>
            </w:drawing>
          </mc:Choice>
          <mc:Fallback>
            <w:pict>
              <v:rect w14:anchorId="2AF4F2E0" id="Rectangle 58" o:spid="_x0000_s1064" style="position:absolute;left:0;text-align:left;margin-left:0;margin-top:0;width:69.25pt;height:31.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" fillcolor="#00b050" strokecolor="#f79646 [3209]" strokeweight="1pt">
                <v:stroke startarrowwidth="narrow" startarrowlength="short" endarrowwidth="narrow" endarrowlength="short"/>
                <v:textbox inset="2.53958mm,1.2694mm,2.53958mm,1.2694mm">
                  <w:txbxContent>
                    <w:p w14:paraId="32EFCE34" w14:textId="77777777" w:rsidR="00C73CB3" w:rsidRDefault="00C73CB3">
                      <w:pPr>
                        <w:spacing w:line="258" w:lineRule="auto"/>
                        <w:textDirection w:val="btLr"/>
                      </w:pPr>
                      <w:r>
                        <w:rPr>
                          <w:color w:val="000000"/>
                          <w:sz w:val="32"/>
                        </w:rPr>
                        <w:t>Client 1</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6608" behindDoc="0" locked="0" layoutInCell="1" hidden="0" allowOverlap="1" wp14:anchorId="7BF2C61E" wp14:editId="595DE224">
                <wp:simplePos x="0" y="0"/>
                <wp:positionH relativeFrom="column">
                  <wp:posOffset>4483100</wp:posOffset>
                </wp:positionH>
                <wp:positionV relativeFrom="paragraph">
                  <wp:posOffset>0</wp:posOffset>
                </wp:positionV>
                <wp:extent cx="879475" cy="403225"/>
                <wp:effectExtent l="0" t="0" r="15875" b="15875"/>
                <wp:wrapNone/>
                <wp:docPr id="65" name="Rectangle 65"/>
                <wp:cNvGraphicFramePr/>
                <a:graphic xmlns:a="http://schemas.openxmlformats.org/drawingml/2006/main">
                  <a:graphicData uri="http://schemas.microsoft.com/office/word/2010/wordprocessingShape">
                    <wps:wsp>
                      <wps:cNvSpPr/>
                      <wps:spPr>
                        <a:xfrm>
                          <a:off x="4912613" y="3584738"/>
                          <a:ext cx="866775" cy="390525"/>
                        </a:xfrm>
                        <a:prstGeom prst="rect">
                          <a:avLst/>
                        </a:prstGeom>
                        <a:solidFill>
                          <a:srgbClr val="00B050"/>
                        </a:solidFill>
                        <a:ln w="12700" cap="flat" cmpd="sng">
                          <a:solidFill>
                            <a:schemeClr val="accent6"/>
                          </a:solidFill>
                          <a:prstDash val="solid"/>
                          <a:miter lim="800000"/>
                          <a:headEnd type="none" w="sm" len="sm"/>
                          <a:tailEnd type="none" w="sm" len="sm"/>
                        </a:ln>
                      </wps:spPr>
                      <wps:txbx>
                        <w:txbxContent>
                          <w:p w14:paraId="3C98D288" w14:textId="77777777" w:rsidR="00C73CB3" w:rsidRDefault="00C73CB3">
                            <w:pPr>
                              <w:spacing w:line="258" w:lineRule="auto"/>
                              <w:textDirection w:val="btLr"/>
                            </w:pPr>
                            <w:r>
                              <w:rPr>
                                <w:color w:val="000000"/>
                                <w:sz w:val="32"/>
                              </w:rPr>
                              <w:t>Client 2</w:t>
                            </w:r>
                          </w:p>
                        </w:txbxContent>
                      </wps:txbx>
                      <wps:bodyPr spcFirstLastPara="1" wrap="square" lIns="91425" tIns="45700" rIns="91425" bIns="45700" anchor="t" anchorCtr="0">
                        <a:noAutofit/>
                      </wps:bodyPr>
                    </wps:wsp>
                  </a:graphicData>
                </a:graphic>
              </wp:anchor>
            </w:drawing>
          </mc:Choice>
          <mc:Fallback>
            <w:pict>
              <v:rect w14:anchorId="7BF2C61E" id="Rectangle 65" o:spid="_x0000_s1065" style="position:absolute;left:0;text-align:left;margin-left:353pt;margin-top:0;width:69.25pt;height:31.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" fillcolor="#00b050" strokecolor="#f79646 [3209]" strokeweight="1pt">
                <v:stroke startarrowwidth="narrow" startarrowlength="short" endarrowwidth="narrow" endarrowlength="short"/>
                <v:textbox inset="2.53958mm,1.2694mm,2.53958mm,1.2694mm">
                  <w:txbxContent>
                    <w:p w14:paraId="3C98D288" w14:textId="77777777" w:rsidR="00C73CB3" w:rsidRDefault="00C73CB3">
                      <w:pPr>
                        <w:spacing w:line="258" w:lineRule="auto"/>
                        <w:textDirection w:val="btLr"/>
                      </w:pPr>
                      <w:r>
                        <w:rPr>
                          <w:color w:val="000000"/>
                          <w:sz w:val="32"/>
                        </w:rPr>
                        <w:t>Client 2</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7632" behindDoc="0" locked="0" layoutInCell="1" hidden="0" allowOverlap="1" wp14:anchorId="5008DC17" wp14:editId="01B95985">
                <wp:simplePos x="0" y="0"/>
                <wp:positionH relativeFrom="column">
                  <wp:posOffset>850900</wp:posOffset>
                </wp:positionH>
                <wp:positionV relativeFrom="paragraph">
                  <wp:posOffset>139700</wp:posOffset>
                </wp:positionV>
                <wp:extent cx="3638550" cy="25400"/>
                <wp:effectExtent l="0" t="0" r="0" b="0"/>
                <wp:wrapNone/>
                <wp:docPr id="74" name="Connecteur droit avec flèche 74"/>
                <wp:cNvGraphicFramePr/>
                <a:graphic xmlns:a="http://schemas.openxmlformats.org/drawingml/2006/main">
                  <a:graphicData uri="http://schemas.microsoft.com/office/word/2010/wordprocessingShape">
                    <wps:wsp>
                      <wps:cNvCnPr/>
                      <wps:spPr>
                        <a:xfrm>
                          <a:off x="3526725" y="3780000"/>
                          <a:ext cx="363855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DF43412" id="Connecteur droit avec flèche 74" o:spid="_x0000_s1026" type="#_x0000_t32" style="position:absolute;margin-left:67pt;margin-top:11pt;width:286.5pt;height: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18656" behindDoc="0" locked="0" layoutInCell="1" hidden="0" allowOverlap="1" wp14:anchorId="60F64458" wp14:editId="3EAC0002">
                <wp:simplePos x="0" y="0"/>
                <wp:positionH relativeFrom="column">
                  <wp:posOffset>876300</wp:posOffset>
                </wp:positionH>
                <wp:positionV relativeFrom="paragraph">
                  <wp:posOffset>228600</wp:posOffset>
                </wp:positionV>
                <wp:extent cx="3562350" cy="25400"/>
                <wp:effectExtent l="0" t="0" r="0" b="0"/>
                <wp:wrapNone/>
                <wp:docPr id="1" name="Connecteur droit avec flèche 1"/>
                <wp:cNvGraphicFramePr/>
                <a:graphic xmlns:a="http://schemas.openxmlformats.org/drawingml/2006/main">
                  <a:graphicData uri="http://schemas.microsoft.com/office/word/2010/wordprocessingShape">
                    <wps:wsp>
                      <wps:cNvCnPr/>
                      <wps:spPr>
                        <a:xfrm rot="10800000">
                          <a:off x="3564825" y="3780000"/>
                          <a:ext cx="356235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64DEBC5" id="Connecteur droit avec flèche 1" o:spid="_x0000_s1026" type="#_x0000_t32" style="position:absolute;margin-left:69pt;margin-top:18pt;width:280.5pt;height:2pt;rotation:18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" strokecolor="#4f81bd [3204]">
                <v:stroke startarrowwidth="narrow" startarrowlength="short" endarrow="block" joinstyle="miter"/>
              </v:shape>
            </w:pict>
          </mc:Fallback>
        </mc:AlternateContent>
      </w:r>
    </w:p>
    <w:p w14:paraId="3C192332"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19680" behindDoc="0" locked="0" layoutInCell="1" hidden="0" allowOverlap="1" wp14:anchorId="7F0AB9EB" wp14:editId="6EC5A6CD">
                <wp:simplePos x="0" y="0"/>
                <wp:positionH relativeFrom="column">
                  <wp:posOffset>712734</wp:posOffset>
                </wp:positionH>
                <wp:positionV relativeFrom="paragraph">
                  <wp:posOffset>20955</wp:posOffset>
                </wp:positionV>
                <wp:extent cx="4011283" cy="304800"/>
                <wp:effectExtent l="0" t="0" r="8890" b="0"/>
                <wp:wrapNone/>
                <wp:docPr id="47" name="Rectangle 47"/>
                <wp:cNvGraphicFramePr/>
                <a:graphic xmlns:a="http://schemas.openxmlformats.org/drawingml/2006/main">
                  <a:graphicData uri="http://schemas.microsoft.com/office/word/2010/wordprocessingShape">
                    <wps:wsp>
                      <wps:cNvSpPr/>
                      <wps:spPr>
                        <a:xfrm>
                          <a:off x="0" y="0"/>
                          <a:ext cx="4011283" cy="304800"/>
                        </a:xfrm>
                        <a:prstGeom prst="rect">
                          <a:avLst/>
                        </a:prstGeom>
                        <a:solidFill>
                          <a:schemeClr val="lt1"/>
                        </a:solidFill>
                        <a:ln>
                          <a:noFill/>
                        </a:ln>
                      </wps:spPr>
                      <wps:txbx>
                        <w:txbxContent>
                          <w:p w14:paraId="767F1B42" w14:textId="57B80174" w:rsidR="00C73CB3" w:rsidRDefault="00C73CB3">
                            <w:pPr>
                              <w:spacing w:line="258" w:lineRule="auto"/>
                              <w:textDirection w:val="btLr"/>
                            </w:pPr>
                            <w:r>
                              <w:rPr>
                                <w:color w:val="000000"/>
                              </w:rPr>
                              <w:t>{type :TYPE_ACK_LABEL, numEnvoi :2, Dest :1, set :[], piggyback :[]}</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F0AB9EB" id="Rectangle 47" o:spid="_x0000_s1066" style="position:absolute;left:0;text-align:left;margin-left:56.1pt;margin-top:1.65pt;width:315.85pt;height:2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" fillcolor="white [3201]" stroked="f">
                <v:textbox inset="2.53958mm,1.2694mm,2.53958mm,1.2694mm">
                  <w:txbxContent>
                    <w:p w14:paraId="767F1B42" w14:textId="57B80174" w:rsidR="00C73CB3" w:rsidRDefault="00C73CB3">
                      <w:pPr>
                        <w:spacing w:line="258" w:lineRule="auto"/>
                        <w:textDirection w:val="btLr"/>
                      </w:pPr>
                      <w:r>
                        <w:rPr>
                          <w:color w:val="000000"/>
                        </w:rPr>
                        <w:t>{type :TYPE_ACK_LABEL, numEnvoi :2, Dest :1, set :[], piggyback :[]}</w:t>
                      </w:r>
                    </w:p>
                  </w:txbxContent>
                </v:textbox>
              </v:rect>
            </w:pict>
          </mc:Fallback>
        </mc:AlternateContent>
      </w:r>
    </w:p>
    <w:p w14:paraId="2B67FD3F" w14:textId="1C1B5B7A" w:rsidR="005D4A63" w:rsidRPr="009547B8" w:rsidRDefault="00E82C17"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1CC06B61" wp14:editId="00C94552">
                <wp:simplePos x="0" y="0"/>
                <wp:positionH relativeFrom="column">
                  <wp:posOffset>276225</wp:posOffset>
                </wp:positionH>
                <wp:positionV relativeFrom="paragraph">
                  <wp:posOffset>116205</wp:posOffset>
                </wp:positionV>
                <wp:extent cx="4514850" cy="381000"/>
                <wp:effectExtent l="0" t="0" r="19050" b="19050"/>
                <wp:wrapNone/>
                <wp:docPr id="99" name="Zone de texte 99"/>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0A3BBC5B" w14:textId="768E958B"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6</w:t>
                            </w:r>
                            <w:r w:rsidRPr="00F338B8">
                              <w:rPr>
                                <w:rFonts w:ascii="Times New Roman" w:hAnsi="Times New Roman" w:cs="Times New Roman"/>
                                <w:sz w:val="24"/>
                                <w:szCs w:val="24"/>
                              </w:rPr>
                              <w:t> :</w:t>
                            </w:r>
                            <w:r>
                              <w:rPr>
                                <w:rFonts w:ascii="Times New Roman" w:hAnsi="Times New Roman" w:cs="Times New Roman"/>
                                <w:sz w:val="24"/>
                                <w:szCs w:val="24"/>
                              </w:rPr>
                              <w:t xml:space="preserve"> </w:t>
                            </w:r>
                            <w:ins w:id="135" w:author="Matthieu NICOLAS" w:date="2020-06-26T14:55:00Z">
                              <w:r w:rsidRPr="009547B8">
                                <w:rPr>
                                  <w:rFonts w:ascii="Times New Roman" w:eastAsia="Times New Roman" w:hAnsi="Times New Roman" w:cs="Times New Roman"/>
                                  <w:sz w:val="24"/>
                                  <w:szCs w:val="24"/>
                                </w:rPr>
                                <w:t>Représentation d’un</w:t>
                              </w:r>
                            </w:ins>
                            <w:r>
                              <w:rPr>
                                <w:rFonts w:ascii="Times New Roman" w:eastAsia="Times New Roman" w:hAnsi="Times New Roman" w:cs="Times New Roman"/>
                                <w:sz w:val="24"/>
                                <w:szCs w:val="24"/>
                              </w:rPr>
                              <w:t xml:space="preserve"> message</w:t>
                            </w:r>
                            <w:ins w:id="136" w:author="Matthieu NICOLAS" w:date="2020-06-26T14:55:00Z">
                              <w:r w:rsidRPr="009547B8">
                                <w:rPr>
                                  <w:rFonts w:ascii="Times New Roman" w:eastAsia="Times New Roman" w:hAnsi="Times New Roman" w:cs="Times New Roman"/>
                                  <w:sz w:val="24"/>
                                  <w:szCs w:val="24"/>
                                </w:rPr>
                                <w:t xml:space="preserve"> ping et de sa réponse ack</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06B61" id="Zone de texte 99" o:spid="_x0000_s1067" type="#_x0000_t202" style="position:absolute;left:0;text-align:left;margin-left:21.75pt;margin-top:9.15pt;width:355.5pt;height:30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" fillcolor="white [3201]" strokeweight=".5pt">
                <v:textbox>
                  <w:txbxContent>
                    <w:p w14:paraId="0A3BBC5B" w14:textId="768E958B"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6</w:t>
                      </w:r>
                      <w:r w:rsidRPr="00F338B8">
                        <w:rPr>
                          <w:rFonts w:ascii="Times New Roman" w:hAnsi="Times New Roman" w:cs="Times New Roman"/>
                          <w:sz w:val="24"/>
                          <w:szCs w:val="24"/>
                        </w:rPr>
                        <w:t> :</w:t>
                      </w:r>
                      <w:r>
                        <w:rPr>
                          <w:rFonts w:ascii="Times New Roman" w:hAnsi="Times New Roman" w:cs="Times New Roman"/>
                          <w:sz w:val="24"/>
                          <w:szCs w:val="24"/>
                        </w:rPr>
                        <w:t xml:space="preserve"> </w:t>
                      </w:r>
                      <w:ins w:id="137" w:author="Matthieu NICOLAS" w:date="2020-06-26T14:55:00Z">
                        <w:r w:rsidRPr="009547B8">
                          <w:rPr>
                            <w:rFonts w:ascii="Times New Roman" w:eastAsia="Times New Roman" w:hAnsi="Times New Roman" w:cs="Times New Roman"/>
                            <w:sz w:val="24"/>
                            <w:szCs w:val="24"/>
                          </w:rPr>
                          <w:t>Représentation d’un</w:t>
                        </w:r>
                      </w:ins>
                      <w:r>
                        <w:rPr>
                          <w:rFonts w:ascii="Times New Roman" w:eastAsia="Times New Roman" w:hAnsi="Times New Roman" w:cs="Times New Roman"/>
                          <w:sz w:val="24"/>
                          <w:szCs w:val="24"/>
                        </w:rPr>
                        <w:t xml:space="preserve"> message</w:t>
                      </w:r>
                      <w:ins w:id="138" w:author="Matthieu NICOLAS" w:date="2020-06-26T14:55:00Z">
                        <w:r w:rsidRPr="009547B8">
                          <w:rPr>
                            <w:rFonts w:ascii="Times New Roman" w:eastAsia="Times New Roman" w:hAnsi="Times New Roman" w:cs="Times New Roman"/>
                            <w:sz w:val="24"/>
                            <w:szCs w:val="24"/>
                          </w:rPr>
                          <w:t xml:space="preserve"> ping et de sa réponse ack</w:t>
                        </w:r>
                      </w:ins>
                    </w:p>
                  </w:txbxContent>
                </v:textbox>
              </v:shape>
            </w:pict>
          </mc:Fallback>
        </mc:AlternateContent>
      </w:r>
    </w:p>
    <w:p w14:paraId="73E3EE59" w14:textId="1FE48051" w:rsidR="00E82C17" w:rsidRPr="009547B8" w:rsidRDefault="00E82C17" w:rsidP="00BB1CA2">
      <w:pPr>
        <w:spacing w:line="360" w:lineRule="auto"/>
        <w:jc w:val="both"/>
        <w:rPr>
          <w:rFonts w:ascii="Times New Roman" w:eastAsia="Times New Roman" w:hAnsi="Times New Roman" w:cs="Times New Roman"/>
          <w:sz w:val="24"/>
          <w:szCs w:val="24"/>
        </w:rPr>
      </w:pPr>
    </w:p>
    <w:p w14:paraId="4F6B29AF" w14:textId="27450842"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Une fois tous les messages créés, </w:t>
      </w:r>
      <w:ins w:id="139" w:author="Matthieu NICOLAS" w:date="2020-06-26T15:03:00Z">
        <w:r w:rsidRPr="009547B8">
          <w:rPr>
            <w:rFonts w:ascii="Times New Roman" w:eastAsia="Times New Roman" w:hAnsi="Times New Roman" w:cs="Times New Roman"/>
            <w:sz w:val="24"/>
            <w:szCs w:val="24"/>
          </w:rPr>
          <w:t>on</w:t>
        </w:r>
      </w:ins>
      <w:del w:id="140" w:author="Matthieu NICOLAS" w:date="2020-06-26T15:03:00Z">
        <w:r w:rsidRPr="009547B8">
          <w:rPr>
            <w:rFonts w:ascii="Times New Roman" w:eastAsia="Times New Roman" w:hAnsi="Times New Roman" w:cs="Times New Roman"/>
            <w:sz w:val="24"/>
            <w:szCs w:val="24"/>
          </w:rPr>
          <w:delText>il faut</w:delText>
        </w:r>
      </w:del>
      <w:r w:rsidRPr="009547B8">
        <w:rPr>
          <w:rFonts w:ascii="Times New Roman" w:eastAsia="Times New Roman" w:hAnsi="Times New Roman" w:cs="Times New Roman"/>
          <w:sz w:val="24"/>
          <w:szCs w:val="24"/>
        </w:rPr>
        <w:t xml:space="preserve"> déclare</w:t>
      </w:r>
      <w:del w:id="141" w:author="Matthieu NICOLAS" w:date="2020-06-26T15:03:00Z">
        <w:r w:rsidRPr="009547B8">
          <w:rPr>
            <w:rFonts w:ascii="Times New Roman" w:eastAsia="Times New Roman" w:hAnsi="Times New Roman" w:cs="Times New Roman"/>
            <w:sz w:val="24"/>
            <w:szCs w:val="24"/>
          </w:rPr>
          <w:delText>r</w:delText>
        </w:r>
      </w:del>
      <w:r w:rsidRPr="009547B8">
        <w:rPr>
          <w:rFonts w:ascii="Times New Roman" w:eastAsia="Times New Roman" w:hAnsi="Times New Roman" w:cs="Times New Roman"/>
          <w:sz w:val="24"/>
          <w:szCs w:val="24"/>
        </w:rPr>
        <w:t xml:space="preserve"> quel doit être la réaction à un message donné (par exemple, un ping venant de x doit générer un </w:t>
      </w:r>
      <w:proofErr w:type="spellStart"/>
      <w:r w:rsidRPr="009547B8">
        <w:rPr>
          <w:rFonts w:ascii="Times New Roman" w:eastAsia="Times New Roman" w:hAnsi="Times New Roman" w:cs="Times New Roman"/>
          <w:sz w:val="24"/>
          <w:szCs w:val="24"/>
        </w:rPr>
        <w:t>ack</w:t>
      </w:r>
      <w:proofErr w:type="spellEnd"/>
      <w:r w:rsidRPr="009547B8">
        <w:rPr>
          <w:rFonts w:ascii="Times New Roman" w:eastAsia="Times New Roman" w:hAnsi="Times New Roman" w:cs="Times New Roman"/>
          <w:sz w:val="24"/>
          <w:szCs w:val="24"/>
        </w:rPr>
        <w:t xml:space="preserve"> vers x). Globalement, on peut résumer ces comportements avec ces trois relations : </w:t>
      </w:r>
    </w:p>
    <w:p w14:paraId="5D2B0992"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 xml:space="preserve">Ping provoque </w:t>
      </w:r>
      <w:proofErr w:type="spellStart"/>
      <w:r w:rsidRPr="009547B8">
        <w:rPr>
          <w:rFonts w:ascii="Times New Roman" w:eastAsia="Times New Roman" w:hAnsi="Times New Roman" w:cs="Times New Roman"/>
          <w:color w:val="000000"/>
          <w:sz w:val="24"/>
          <w:szCs w:val="24"/>
        </w:rPr>
        <w:t>ack</w:t>
      </w:r>
      <w:proofErr w:type="spellEnd"/>
      <w:r w:rsidRPr="009547B8">
        <w:rPr>
          <w:rFonts w:ascii="Times New Roman" w:eastAsia="Times New Roman" w:hAnsi="Times New Roman" w:cs="Times New Roman"/>
          <w:color w:val="000000"/>
          <w:sz w:val="24"/>
          <w:szCs w:val="24"/>
        </w:rPr>
        <w:t>.</w:t>
      </w:r>
    </w:p>
    <w:p w14:paraId="571B0E90" w14:textId="77777777" w:rsidR="005D4A63" w:rsidRPr="009547B8" w:rsidRDefault="00FC4BED" w:rsidP="00BB1CA2">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Ping-</w:t>
      </w:r>
      <w:proofErr w:type="spellStart"/>
      <w:r w:rsidRPr="009547B8">
        <w:rPr>
          <w:rFonts w:ascii="Times New Roman" w:eastAsia="Times New Roman" w:hAnsi="Times New Roman" w:cs="Times New Roman"/>
          <w:color w:val="000000"/>
          <w:sz w:val="24"/>
          <w:szCs w:val="24"/>
        </w:rPr>
        <w:t>req</w:t>
      </w:r>
      <w:proofErr w:type="spellEnd"/>
      <w:r w:rsidRPr="009547B8">
        <w:rPr>
          <w:rFonts w:ascii="Times New Roman" w:eastAsia="Times New Roman" w:hAnsi="Times New Roman" w:cs="Times New Roman"/>
          <w:color w:val="000000"/>
          <w:sz w:val="24"/>
          <w:szCs w:val="24"/>
        </w:rPr>
        <w:t xml:space="preserve"> provoque ping puis ping-</w:t>
      </w:r>
      <w:proofErr w:type="spellStart"/>
      <w:r w:rsidRPr="009547B8">
        <w:rPr>
          <w:rFonts w:ascii="Times New Roman" w:eastAsia="Times New Roman" w:hAnsi="Times New Roman" w:cs="Times New Roman"/>
          <w:color w:val="000000"/>
          <w:sz w:val="24"/>
          <w:szCs w:val="24"/>
        </w:rPr>
        <w:t>reqRep</w:t>
      </w:r>
      <w:proofErr w:type="spellEnd"/>
    </w:p>
    <w:p w14:paraId="440A9310"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Data-</w:t>
      </w:r>
      <w:proofErr w:type="spellStart"/>
      <w:r w:rsidRPr="009547B8">
        <w:rPr>
          <w:rFonts w:ascii="Times New Roman" w:eastAsia="Times New Roman" w:hAnsi="Times New Roman" w:cs="Times New Roman"/>
          <w:color w:val="000000"/>
          <w:sz w:val="24"/>
          <w:szCs w:val="24"/>
        </w:rPr>
        <w:t>request</w:t>
      </w:r>
      <w:proofErr w:type="spellEnd"/>
      <w:r w:rsidRPr="009547B8">
        <w:rPr>
          <w:rFonts w:ascii="Times New Roman" w:eastAsia="Times New Roman" w:hAnsi="Times New Roman" w:cs="Times New Roman"/>
          <w:color w:val="000000"/>
          <w:sz w:val="24"/>
          <w:szCs w:val="24"/>
        </w:rPr>
        <w:t xml:space="preserve"> provoque data-update</w:t>
      </w:r>
    </w:p>
    <w:p w14:paraId="64B8A41A"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1A7C6ABD"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Pour finir, on programme une méthode qui sera exécutée périodiquement (une période dure environ 2 secondes) et qui réalisera globalement le schéma détaillé dans la partie sur SWIM.</w:t>
      </w:r>
    </w:p>
    <w:p w14:paraId="4CCF91B3" w14:textId="009863BF" w:rsidR="00BB1C24" w:rsidRPr="009547B8" w:rsidRDefault="00BB1C24">
      <w:pPr>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52156435" w14:textId="77777777" w:rsidR="005D4A63" w:rsidRPr="00D62AD7" w:rsidRDefault="00FC4BED" w:rsidP="00BB1CA2">
      <w:pPr>
        <w:pStyle w:val="Titre2"/>
        <w:spacing w:line="360" w:lineRule="auto"/>
        <w:jc w:val="both"/>
        <w:rPr>
          <w:rFonts w:ascii="Times New Roman" w:eastAsia="Times New Roman" w:hAnsi="Times New Roman" w:cs="Times New Roman"/>
          <w:sz w:val="28"/>
          <w:szCs w:val="28"/>
        </w:rPr>
      </w:pPr>
      <w:bookmarkStart w:id="142" w:name="_Toc44270356"/>
      <w:r w:rsidRPr="00D62AD7">
        <w:rPr>
          <w:rFonts w:ascii="Times New Roman" w:eastAsia="Times New Roman" w:hAnsi="Times New Roman" w:cs="Times New Roman"/>
          <w:sz w:val="28"/>
          <w:szCs w:val="28"/>
        </w:rPr>
        <w:lastRenderedPageBreak/>
        <w:t>Deuxième version</w:t>
      </w:r>
      <w:bookmarkEnd w:id="142"/>
    </w:p>
    <w:p w14:paraId="19B2197A"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Comme évoqué dans l’introduction, les deux versions produisent le même résultat (même si la deuxième version a été beaucoup plus testée à l’aide de tests unitaires, nous y reviendrons à la fin de cette sous-partie) mais la deuxième version se base sur une meilleure conception.</w:t>
      </w:r>
    </w:p>
    <w:p w14:paraId="60881717"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FEAA8EB" w14:textId="77777777" w:rsidR="005D4A63" w:rsidRPr="00D62AD7" w:rsidRDefault="00FC4BED" w:rsidP="00BB1CA2">
      <w:pPr>
        <w:pStyle w:val="Titre3"/>
        <w:spacing w:line="360" w:lineRule="auto"/>
        <w:jc w:val="both"/>
        <w:rPr>
          <w:rFonts w:ascii="Times New Roman" w:eastAsia="Times New Roman" w:hAnsi="Times New Roman" w:cs="Times New Roman"/>
          <w:sz w:val="26"/>
          <w:szCs w:val="26"/>
        </w:rPr>
      </w:pPr>
      <w:bookmarkStart w:id="143" w:name="_Toc44270357"/>
      <w:r w:rsidRPr="00D62AD7">
        <w:rPr>
          <w:rFonts w:ascii="Times New Roman" w:eastAsia="Times New Roman" w:hAnsi="Times New Roman" w:cs="Times New Roman"/>
          <w:sz w:val="26"/>
          <w:szCs w:val="26"/>
        </w:rPr>
        <w:t>Conception</w:t>
      </w:r>
      <w:bookmarkEnd w:id="143"/>
    </w:p>
    <w:p w14:paraId="485F17D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Cette conception dissocie trois éléments logiciels : la partie interface utilisateur (</w:t>
      </w:r>
      <w:proofErr w:type="spellStart"/>
      <w:r w:rsidRPr="009547B8">
        <w:rPr>
          <w:rFonts w:ascii="Times New Roman" w:eastAsia="Times New Roman" w:hAnsi="Times New Roman" w:cs="Times New Roman"/>
          <w:sz w:val="24"/>
          <w:szCs w:val="24"/>
        </w:rPr>
        <w:t>ui</w:t>
      </w:r>
      <w:proofErr w:type="spellEnd"/>
      <w:r w:rsidRPr="009547B8">
        <w:rPr>
          <w:rFonts w:ascii="Times New Roman" w:eastAsia="Times New Roman" w:hAnsi="Times New Roman" w:cs="Times New Roman"/>
          <w:sz w:val="24"/>
          <w:szCs w:val="24"/>
        </w:rPr>
        <w:t>) qui gère l’affichage, la partie application (app) qui gère le protocole SWIM et la partie réseau (</w:t>
      </w:r>
      <w:proofErr w:type="spellStart"/>
      <w:r w:rsidRPr="009547B8">
        <w:rPr>
          <w:rFonts w:ascii="Times New Roman" w:eastAsia="Times New Roman" w:hAnsi="Times New Roman" w:cs="Times New Roman"/>
          <w:sz w:val="24"/>
          <w:szCs w:val="24"/>
        </w:rPr>
        <w:t>res</w:t>
      </w:r>
      <w:proofErr w:type="spellEnd"/>
      <w:r w:rsidRPr="009547B8">
        <w:rPr>
          <w:rFonts w:ascii="Times New Roman" w:eastAsia="Times New Roman" w:hAnsi="Times New Roman" w:cs="Times New Roman"/>
          <w:sz w:val="24"/>
          <w:szCs w:val="24"/>
        </w:rPr>
        <w:t>) qui gère la réception et l’envoi des messages (notamment le blocage).</w:t>
      </w:r>
    </w:p>
    <w:p w14:paraId="0323409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A72C43D" w14:textId="7C7DA4B1" w:rsidR="005D4A63" w:rsidRPr="009547B8" w:rsidRDefault="00FC4BED" w:rsidP="00BB1CA2">
      <w:pPr>
        <w:spacing w:line="360" w:lineRule="auto"/>
        <w:jc w:val="both"/>
        <w:rPr>
          <w:rFonts w:ascii="Times New Roman" w:eastAsia="Times New Roman" w:hAnsi="Times New Roman" w:cs="Times New Roman"/>
          <w:color w:val="70AD47"/>
          <w:sz w:val="24"/>
          <w:szCs w:val="24"/>
        </w:rPr>
      </w:pPr>
      <w:r w:rsidRPr="009547B8">
        <w:rPr>
          <w:rFonts w:ascii="Times New Roman" w:eastAsia="Times New Roman" w:hAnsi="Times New Roman" w:cs="Times New Roman"/>
          <w:sz w:val="24"/>
          <w:szCs w:val="24"/>
        </w:rPr>
        <w:t>On considère le schéma ci-dessous </w:t>
      </w:r>
      <w:r w:rsidR="0024019A" w:rsidRPr="009547B8">
        <w:rPr>
          <w:rFonts w:ascii="Times New Roman" w:eastAsia="Times New Roman" w:hAnsi="Times New Roman" w:cs="Times New Roman"/>
          <w:sz w:val="24"/>
          <w:szCs w:val="24"/>
        </w:rPr>
        <w:t xml:space="preserve">(figure </w:t>
      </w:r>
      <w:r w:rsidR="00443322">
        <w:rPr>
          <w:rFonts w:ascii="Times New Roman" w:eastAsia="Times New Roman" w:hAnsi="Times New Roman" w:cs="Times New Roman"/>
          <w:sz w:val="24"/>
          <w:szCs w:val="24"/>
        </w:rPr>
        <w:t>7</w:t>
      </w:r>
      <w:r w:rsidR="0024019A"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 </w:t>
      </w:r>
      <w:r w:rsidRPr="009547B8">
        <w:rPr>
          <w:rFonts w:ascii="Times New Roman" w:hAnsi="Times New Roman" w:cs="Times New Roman"/>
          <w:noProof/>
          <w:sz w:val="24"/>
          <w:szCs w:val="24"/>
        </w:rPr>
        <mc:AlternateContent>
          <mc:Choice Requires="wps">
            <w:drawing>
              <wp:anchor distT="0" distB="0" distL="114300" distR="114300" simplePos="0" relativeHeight="251720704" behindDoc="0" locked="0" layoutInCell="1" hidden="0" allowOverlap="1" wp14:anchorId="5516120B" wp14:editId="4ABF208A">
                <wp:simplePos x="0" y="0"/>
                <wp:positionH relativeFrom="column">
                  <wp:posOffset>2667000</wp:posOffset>
                </wp:positionH>
                <wp:positionV relativeFrom="paragraph">
                  <wp:posOffset>1066800</wp:posOffset>
                </wp:positionV>
                <wp:extent cx="1000125" cy="590550"/>
                <wp:effectExtent l="0" t="0" r="0" b="0"/>
                <wp:wrapNone/>
                <wp:docPr id="84" name="Rectangle 84"/>
                <wp:cNvGraphicFramePr/>
                <a:graphic xmlns:a="http://schemas.openxmlformats.org/drawingml/2006/main">
                  <a:graphicData uri="http://schemas.microsoft.com/office/word/2010/wordprocessingShape">
                    <wps:wsp>
                      <wps:cNvSpPr/>
                      <wps:spPr>
                        <a:xfrm>
                          <a:off x="4850700" y="3489488"/>
                          <a:ext cx="990600" cy="5810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DC6DFBB" w14:textId="77777777" w:rsidR="00C73CB3" w:rsidRDefault="00C73CB3">
                            <w:pPr>
                              <w:spacing w:line="258" w:lineRule="auto"/>
                              <w:jc w:val="center"/>
                              <w:textDirection w:val="btLr"/>
                            </w:pPr>
                            <w:r>
                              <w:rPr>
                                <w:color w:val="000000"/>
                                <w:sz w:val="40"/>
                              </w:rPr>
                              <w:t>App</w:t>
                            </w:r>
                          </w:p>
                        </w:txbxContent>
                      </wps:txbx>
                      <wps:bodyPr spcFirstLastPara="1" wrap="square" lIns="91425" tIns="45700" rIns="91425" bIns="45700" anchor="t" anchorCtr="0">
                        <a:noAutofit/>
                      </wps:bodyPr>
                    </wps:wsp>
                  </a:graphicData>
                </a:graphic>
              </wp:anchor>
            </w:drawing>
          </mc:Choice>
          <mc:Fallback>
            <w:pict>
              <v:rect w14:anchorId="5516120B" id="Rectangle 84" o:spid="_x0000_s1068" style="position:absolute;left:0;text-align:left;margin-left:210pt;margin-top:84pt;width:78.75pt;height:46.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" fillcolor="white [3201]">
                <v:stroke startarrowwidth="narrow" startarrowlength="short" endarrowwidth="narrow" endarrowlength="short" joinstyle="round"/>
                <v:textbox inset="2.53958mm,1.2694mm,2.53958mm,1.2694mm">
                  <w:txbxContent>
                    <w:p w14:paraId="5DC6DFBB" w14:textId="77777777" w:rsidR="00C73CB3" w:rsidRDefault="00C73CB3">
                      <w:pPr>
                        <w:spacing w:line="258" w:lineRule="auto"/>
                        <w:jc w:val="center"/>
                        <w:textDirection w:val="btLr"/>
                      </w:pPr>
                      <w:r>
                        <w:rPr>
                          <w:color w:val="000000"/>
                          <w:sz w:val="40"/>
                        </w:rPr>
                        <w:t>App</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1728" behindDoc="0" locked="0" layoutInCell="1" hidden="0" allowOverlap="1" wp14:anchorId="2150213B" wp14:editId="4687C552">
                <wp:simplePos x="0" y="0"/>
                <wp:positionH relativeFrom="column">
                  <wp:posOffset>549275</wp:posOffset>
                </wp:positionH>
                <wp:positionV relativeFrom="paragraph">
                  <wp:posOffset>1080135</wp:posOffset>
                </wp:positionV>
                <wp:extent cx="1000125" cy="5905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000125" cy="5905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EB2BD5" w14:textId="77777777" w:rsidR="00C73CB3" w:rsidRDefault="00C73CB3">
                            <w:pPr>
                              <w:spacing w:line="258" w:lineRule="auto"/>
                              <w:jc w:val="center"/>
                              <w:textDirection w:val="btLr"/>
                            </w:pPr>
                            <w:r>
                              <w:rPr>
                                <w:color w:val="000000"/>
                                <w:sz w:val="40"/>
                              </w:rPr>
                              <w:t>Res</w:t>
                            </w:r>
                          </w:p>
                        </w:txbxContent>
                      </wps:txbx>
                      <wps:bodyPr spcFirstLastPara="1" wrap="square" lIns="91425" tIns="45700" rIns="91425" bIns="45700" anchor="t" anchorCtr="0">
                        <a:noAutofit/>
                      </wps:bodyPr>
                    </wps:wsp>
                  </a:graphicData>
                </a:graphic>
              </wp:anchor>
            </w:drawing>
          </mc:Choice>
          <mc:Fallback>
            <w:pict>
              <v:rect w14:anchorId="2150213B" id="Rectangle 52" o:spid="_x0000_s1069" style="position:absolute;left:0;text-align:left;margin-left:43.25pt;margin-top:85.05pt;width:78.75pt;height:46.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" fillcolor="white [3201]">
                <v:stroke startarrowwidth="narrow" startarrowlength="short" endarrowwidth="narrow" endarrowlength="short" joinstyle="round"/>
                <v:textbox inset="2.53958mm,1.2694mm,2.53958mm,1.2694mm">
                  <w:txbxContent>
                    <w:p w14:paraId="5FEB2BD5" w14:textId="77777777" w:rsidR="00C73CB3" w:rsidRDefault="00C73CB3">
                      <w:pPr>
                        <w:spacing w:line="258" w:lineRule="auto"/>
                        <w:jc w:val="center"/>
                        <w:textDirection w:val="btLr"/>
                      </w:pPr>
                      <w:r>
                        <w:rPr>
                          <w:color w:val="000000"/>
                          <w:sz w:val="40"/>
                        </w:rPr>
                        <w:t>Res</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2752" behindDoc="0" locked="0" layoutInCell="1" hidden="0" allowOverlap="1" wp14:anchorId="164C8A39" wp14:editId="1B1779DB">
                <wp:simplePos x="0" y="0"/>
                <wp:positionH relativeFrom="column">
                  <wp:posOffset>-507365</wp:posOffset>
                </wp:positionH>
                <wp:positionV relativeFrom="paragraph">
                  <wp:posOffset>1206500</wp:posOffset>
                </wp:positionV>
                <wp:extent cx="1080000" cy="0"/>
                <wp:effectExtent l="0" t="76200" r="25400" b="95250"/>
                <wp:wrapNone/>
                <wp:docPr id="12" name="Connecteur droit avec flèche 12"/>
                <wp:cNvGraphicFramePr/>
                <a:graphic xmlns:a="http://schemas.openxmlformats.org/drawingml/2006/main">
                  <a:graphicData uri="http://schemas.microsoft.com/office/word/2010/wordprocessingShape">
                    <wps:wsp>
                      <wps:cNvCnPr/>
                      <wps:spPr>
                        <a:xfrm>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6A6595D1" id="Connecteur droit avec flèche 12" o:spid="_x0000_s1026" type="#_x0000_t32" style="position:absolute;margin-left:-39.95pt;margin-top:95pt;width:85.05pt;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3776" behindDoc="0" locked="0" layoutInCell="1" hidden="0" allowOverlap="1" wp14:anchorId="11EE68C7" wp14:editId="6EAA8BB7">
                <wp:simplePos x="0" y="0"/>
                <wp:positionH relativeFrom="column">
                  <wp:posOffset>1562100</wp:posOffset>
                </wp:positionH>
                <wp:positionV relativeFrom="paragraph">
                  <wp:posOffset>1206500</wp:posOffset>
                </wp:positionV>
                <wp:extent cx="1080000" cy="0"/>
                <wp:effectExtent l="0" t="76200" r="25400" b="95250"/>
                <wp:wrapNone/>
                <wp:docPr id="67" name="Connecteur droit avec flèche 67"/>
                <wp:cNvGraphicFramePr/>
                <a:graphic xmlns:a="http://schemas.openxmlformats.org/drawingml/2006/main">
                  <a:graphicData uri="http://schemas.microsoft.com/office/word/2010/wordprocessingShape">
                    <wps:wsp>
                      <wps:cNvCnPr/>
                      <wps:spPr>
                        <a:xfrm>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6F783D9E" id="Connecteur droit avec flèche 67" o:spid="_x0000_s1026" type="#_x0000_t32" style="position:absolute;margin-left:123pt;margin-top:95pt;width:85.0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4800" behindDoc="0" locked="0" layoutInCell="1" hidden="0" allowOverlap="1" wp14:anchorId="7832B1A8" wp14:editId="1FBEDE6C">
                <wp:simplePos x="0" y="0"/>
                <wp:positionH relativeFrom="column">
                  <wp:posOffset>3657600</wp:posOffset>
                </wp:positionH>
                <wp:positionV relativeFrom="paragraph">
                  <wp:posOffset>1206500</wp:posOffset>
                </wp:positionV>
                <wp:extent cx="1080000" cy="0"/>
                <wp:effectExtent l="0" t="76200" r="25400" b="95250"/>
                <wp:wrapNone/>
                <wp:docPr id="16" name="Connecteur droit avec flèche 16"/>
                <wp:cNvGraphicFramePr/>
                <a:graphic xmlns:a="http://schemas.openxmlformats.org/drawingml/2006/main">
                  <a:graphicData uri="http://schemas.microsoft.com/office/word/2010/wordprocessingShape">
                    <wps:wsp>
                      <wps:cNvCnPr/>
                      <wps:spPr>
                        <a:xfrm>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45B07F5C" id="Connecteur droit avec flèche 16" o:spid="_x0000_s1026" type="#_x0000_t32" style="position:absolute;margin-left:4in;margin-top:95pt;width:85.05pt;height: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5824" behindDoc="0" locked="0" layoutInCell="1" hidden="0" allowOverlap="1" wp14:anchorId="7F164D4B" wp14:editId="193CA2A2">
                <wp:simplePos x="0" y="0"/>
                <wp:positionH relativeFrom="column">
                  <wp:posOffset>1549400</wp:posOffset>
                </wp:positionH>
                <wp:positionV relativeFrom="paragraph">
                  <wp:posOffset>1460500</wp:posOffset>
                </wp:positionV>
                <wp:extent cx="1080000" cy="0"/>
                <wp:effectExtent l="38100" t="76200" r="0" b="95250"/>
                <wp:wrapNone/>
                <wp:docPr id="42" name="Connecteur droit avec flèche 42"/>
                <wp:cNvGraphicFramePr/>
                <a:graphic xmlns:a="http://schemas.openxmlformats.org/drawingml/2006/main">
                  <a:graphicData uri="http://schemas.microsoft.com/office/word/2010/wordprocessingShape">
                    <wps:wsp>
                      <wps:cNvCnPr/>
                      <wps:spPr>
                        <a:xfrm rot="10800000">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4908F622" id="Connecteur droit avec flèche 42" o:spid="_x0000_s1026" type="#_x0000_t32" style="position:absolute;margin-left:122pt;margin-top:115pt;width:85.05pt;height:0;rotation:18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" strokecolor="#4f81bd [3204]">
                <v:stroke startarrowwidth="narrow" startarrowlength="short" endarrow="block" joinstyle="miter"/>
              </v:shape>
            </w:pict>
          </mc:Fallback>
        </mc:AlternateContent>
      </w:r>
    </w:p>
    <w:p w14:paraId="1FDF4602" w14:textId="079571FC" w:rsidR="005D4A63" w:rsidRPr="009547B8" w:rsidRDefault="001D067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657215" behindDoc="0" locked="0" layoutInCell="1" hidden="0" allowOverlap="1" wp14:anchorId="138BAC37" wp14:editId="03F1E772">
                <wp:simplePos x="0" y="0"/>
                <wp:positionH relativeFrom="column">
                  <wp:posOffset>1039231</wp:posOffset>
                </wp:positionH>
                <wp:positionV relativeFrom="paragraph">
                  <wp:posOffset>241300</wp:posOffset>
                </wp:positionV>
                <wp:extent cx="0" cy="1619885"/>
                <wp:effectExtent l="19050" t="0" r="19050" b="37465"/>
                <wp:wrapNone/>
                <wp:docPr id="9" name="Connecteur droit avec flèche 9"/>
                <wp:cNvGraphicFramePr/>
                <a:graphic xmlns:a="http://schemas.openxmlformats.org/drawingml/2006/main">
                  <a:graphicData uri="http://schemas.microsoft.com/office/word/2010/wordprocessingShape">
                    <wps:wsp>
                      <wps:cNvCnPr/>
                      <wps:spPr>
                        <a:xfrm>
                          <a:off x="0" y="0"/>
                          <a:ext cx="0" cy="1619885"/>
                        </a:xfrm>
                        <a:prstGeom prst="straightConnector1">
                          <a:avLst/>
                        </a:prstGeom>
                        <a:noFill/>
                        <a:ln w="38100" cap="flat" cmpd="sng">
                          <a:solidFill>
                            <a:schemeClr val="accent2"/>
                          </a:solidFill>
                          <a:prstDash val="dash"/>
                          <a:round/>
                          <a:headEnd type="none" w="sm" len="sm"/>
                          <a:tailEnd type="none" w="sm" len="sm"/>
                        </a:ln>
                      </wps:spPr>
                      <wps:bodyPr/>
                    </wps:wsp>
                  </a:graphicData>
                </a:graphic>
                <wp14:sizeRelH relativeFrom="margin">
                  <wp14:pctWidth>0</wp14:pctWidth>
                </wp14:sizeRelH>
              </wp:anchor>
            </w:drawing>
          </mc:Choice>
          <mc:Fallback>
            <w:pict>
              <v:shape w14:anchorId="2F41C779" id="Connecteur droit avec flèche 9" o:spid="_x0000_s1026" type="#_x0000_t32" style="position:absolute;margin-left:81.85pt;margin-top:19pt;width:0;height:127.55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" strokecolor="#c0504d [3205]" strokeweight="3pt">
                <v:stroke dashstyle="dash" startarrowwidth="narrow" startarrowlength="short" endarrowwidth="narrow" endarrowlength="short"/>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9920" behindDoc="0" locked="0" layoutInCell="1" hidden="0" allowOverlap="1" wp14:anchorId="57769B10" wp14:editId="003A458D">
                <wp:simplePos x="0" y="0"/>
                <wp:positionH relativeFrom="column">
                  <wp:posOffset>-456565</wp:posOffset>
                </wp:positionH>
                <wp:positionV relativeFrom="paragraph">
                  <wp:posOffset>99060</wp:posOffset>
                </wp:positionV>
                <wp:extent cx="923925" cy="666750"/>
                <wp:effectExtent l="0" t="0" r="9525" b="0"/>
                <wp:wrapNone/>
                <wp:docPr id="54" name="Rectangle 54"/>
                <wp:cNvGraphicFramePr/>
                <a:graphic xmlns:a="http://schemas.openxmlformats.org/drawingml/2006/main">
                  <a:graphicData uri="http://schemas.microsoft.com/office/word/2010/wordprocessingShape">
                    <wps:wsp>
                      <wps:cNvSpPr/>
                      <wps:spPr>
                        <a:xfrm>
                          <a:off x="0" y="0"/>
                          <a:ext cx="923925" cy="666750"/>
                        </a:xfrm>
                        <a:prstGeom prst="rect">
                          <a:avLst/>
                        </a:prstGeom>
                        <a:solidFill>
                          <a:schemeClr val="lt1"/>
                        </a:solidFill>
                        <a:ln>
                          <a:noFill/>
                        </a:ln>
                      </wps:spPr>
                      <wps:txbx>
                        <w:txbxContent>
                          <w:p w14:paraId="2433DBEC" w14:textId="77777777" w:rsidR="00C73CB3" w:rsidRDefault="00C73CB3">
                            <w:pPr>
                              <w:spacing w:line="258" w:lineRule="auto"/>
                              <w:textDirection w:val="btLr"/>
                            </w:pPr>
                            <w:r>
                              <w:rPr>
                                <w:color w:val="000000"/>
                              </w:rPr>
                              <w:t>Message en provenance du réseau</w:t>
                            </w:r>
                          </w:p>
                        </w:txbxContent>
                      </wps:txbx>
                      <wps:bodyPr spcFirstLastPara="1" wrap="square" lIns="91425" tIns="45700" rIns="91425" bIns="45700" anchor="t" anchorCtr="0">
                        <a:noAutofit/>
                      </wps:bodyPr>
                    </wps:wsp>
                  </a:graphicData>
                </a:graphic>
              </wp:anchor>
            </w:drawing>
          </mc:Choice>
          <mc:Fallback>
            <w:pict>
              <v:rect w14:anchorId="57769B10" id="Rectangle 54" o:spid="_x0000_s1070" style="position:absolute;left:0;text-align:left;margin-left:-35.95pt;margin-top:7.8pt;width:72.75pt;height:5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" fillcolor="white [3201]" stroked="f">
                <v:textbox inset="2.53958mm,1.2694mm,2.53958mm,1.2694mm">
                  <w:txbxContent>
                    <w:p w14:paraId="2433DBEC" w14:textId="77777777" w:rsidR="00C73CB3" w:rsidRDefault="00C73CB3">
                      <w:pPr>
                        <w:spacing w:line="258" w:lineRule="auto"/>
                        <w:textDirection w:val="btLr"/>
                      </w:pPr>
                      <w:r>
                        <w:rPr>
                          <w:color w:val="000000"/>
                        </w:rPr>
                        <w:t>Message en provenance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0944" behindDoc="0" locked="0" layoutInCell="1" hidden="0" allowOverlap="1" wp14:anchorId="17B78A64" wp14:editId="568ADB5B">
                <wp:simplePos x="0" y="0"/>
                <wp:positionH relativeFrom="column">
                  <wp:posOffset>1651000</wp:posOffset>
                </wp:positionH>
                <wp:positionV relativeFrom="paragraph">
                  <wp:posOffset>99060</wp:posOffset>
                </wp:positionV>
                <wp:extent cx="923925" cy="666750"/>
                <wp:effectExtent l="0" t="0" r="9525" b="0"/>
                <wp:wrapNone/>
                <wp:docPr id="71" name="Rectangle 71"/>
                <wp:cNvGraphicFramePr/>
                <a:graphic xmlns:a="http://schemas.openxmlformats.org/drawingml/2006/main">
                  <a:graphicData uri="http://schemas.microsoft.com/office/word/2010/wordprocessingShape">
                    <wps:wsp>
                      <wps:cNvSpPr/>
                      <wps:spPr>
                        <a:xfrm>
                          <a:off x="0" y="0"/>
                          <a:ext cx="923925" cy="666750"/>
                        </a:xfrm>
                        <a:prstGeom prst="rect">
                          <a:avLst/>
                        </a:prstGeom>
                        <a:solidFill>
                          <a:schemeClr val="lt1"/>
                        </a:solidFill>
                        <a:ln>
                          <a:noFill/>
                        </a:ln>
                      </wps:spPr>
                      <wps:txbx>
                        <w:txbxContent>
                          <w:p w14:paraId="3A1216CC" w14:textId="77777777" w:rsidR="00C73CB3" w:rsidRDefault="00C73CB3">
                            <w:pPr>
                              <w:spacing w:line="258" w:lineRule="auto"/>
                              <w:textDirection w:val="btLr"/>
                            </w:pPr>
                            <w:r>
                              <w:rPr>
                                <w:color w:val="000000"/>
                              </w:rPr>
                              <w:t>Message en provenance du réseau</w:t>
                            </w:r>
                          </w:p>
                        </w:txbxContent>
                      </wps:txbx>
                      <wps:bodyPr spcFirstLastPara="1" wrap="square" lIns="91425" tIns="45700" rIns="91425" bIns="45700" anchor="t" anchorCtr="0">
                        <a:noAutofit/>
                      </wps:bodyPr>
                    </wps:wsp>
                  </a:graphicData>
                </a:graphic>
              </wp:anchor>
            </w:drawing>
          </mc:Choice>
          <mc:Fallback>
            <w:pict>
              <v:rect w14:anchorId="17B78A64" id="Rectangle 71" o:spid="_x0000_s1071" style="position:absolute;left:0;text-align:left;margin-left:130pt;margin-top:7.8pt;width:72.75pt;height:5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" fillcolor="white [3201]" stroked="f">
                <v:textbox inset="2.53958mm,1.2694mm,2.53958mm,1.2694mm">
                  <w:txbxContent>
                    <w:p w14:paraId="3A1216CC" w14:textId="77777777" w:rsidR="00C73CB3" w:rsidRDefault="00C73CB3">
                      <w:pPr>
                        <w:spacing w:line="258" w:lineRule="auto"/>
                        <w:textDirection w:val="btLr"/>
                      </w:pPr>
                      <w:r>
                        <w:rPr>
                          <w:color w:val="000000"/>
                        </w:rPr>
                        <w:t>Message en provenance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1968" behindDoc="0" locked="0" layoutInCell="1" hidden="0" allowOverlap="1" wp14:anchorId="26E9953C" wp14:editId="280E278D">
                <wp:simplePos x="0" y="0"/>
                <wp:positionH relativeFrom="column">
                  <wp:posOffset>3733800</wp:posOffset>
                </wp:positionH>
                <wp:positionV relativeFrom="paragraph">
                  <wp:posOffset>179334</wp:posOffset>
                </wp:positionV>
                <wp:extent cx="990600" cy="504825"/>
                <wp:effectExtent l="0" t="0" r="0" b="9525"/>
                <wp:wrapNone/>
                <wp:docPr id="68" name="Rectangle 68"/>
                <wp:cNvGraphicFramePr/>
                <a:graphic xmlns:a="http://schemas.openxmlformats.org/drawingml/2006/main">
                  <a:graphicData uri="http://schemas.microsoft.com/office/word/2010/wordprocessingShape">
                    <wps:wsp>
                      <wps:cNvSpPr/>
                      <wps:spPr>
                        <a:xfrm>
                          <a:off x="0" y="0"/>
                          <a:ext cx="990600" cy="504825"/>
                        </a:xfrm>
                        <a:prstGeom prst="rect">
                          <a:avLst/>
                        </a:prstGeom>
                        <a:solidFill>
                          <a:schemeClr val="lt1"/>
                        </a:solidFill>
                        <a:ln>
                          <a:noFill/>
                        </a:ln>
                      </wps:spPr>
                      <wps:txbx>
                        <w:txbxContent>
                          <w:p w14:paraId="46283985" w14:textId="77777777" w:rsidR="00C73CB3" w:rsidRDefault="00C73CB3">
                            <w:pPr>
                              <w:spacing w:line="258" w:lineRule="auto"/>
                              <w:textDirection w:val="btLr"/>
                            </w:pPr>
                            <w:r>
                              <w:rPr>
                                <w:color w:val="000000"/>
                              </w:rPr>
                              <w:t>Actualisation de l’interface</w:t>
                            </w:r>
                          </w:p>
                        </w:txbxContent>
                      </wps:txbx>
                      <wps:bodyPr spcFirstLastPara="1" wrap="square" lIns="91425" tIns="45700" rIns="91425" bIns="45700" anchor="t" anchorCtr="0">
                        <a:noAutofit/>
                      </wps:bodyPr>
                    </wps:wsp>
                  </a:graphicData>
                </a:graphic>
              </wp:anchor>
            </w:drawing>
          </mc:Choice>
          <mc:Fallback>
            <w:pict>
              <v:rect w14:anchorId="26E9953C" id="Rectangle 68" o:spid="_x0000_s1072" style="position:absolute;left:0;text-align:left;margin-left:294pt;margin-top:14.1pt;width:78pt;height:39.7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" fillcolor="white [3201]" stroked="f">
                <v:textbox inset="2.53958mm,1.2694mm,2.53958mm,1.2694mm">
                  <w:txbxContent>
                    <w:p w14:paraId="46283985" w14:textId="77777777" w:rsidR="00C73CB3" w:rsidRDefault="00C73CB3">
                      <w:pPr>
                        <w:spacing w:line="258" w:lineRule="auto"/>
                        <w:textDirection w:val="btLr"/>
                      </w:pPr>
                      <w:r>
                        <w:rPr>
                          <w:color w:val="000000"/>
                        </w:rPr>
                        <w:t>Actualisation de l’interface</w:t>
                      </w:r>
                    </w:p>
                  </w:txbxContent>
                </v:textbox>
              </v:rect>
            </w:pict>
          </mc:Fallback>
        </mc:AlternateContent>
      </w:r>
      <w:r w:rsidR="00FC4BED" w:rsidRPr="009547B8">
        <w:rPr>
          <w:rFonts w:ascii="Times New Roman" w:eastAsia="Times New Roman" w:hAnsi="Times New Roman" w:cs="Times New Roman"/>
          <w:color w:val="70AD47"/>
          <w:sz w:val="24"/>
          <w:szCs w:val="24"/>
        </w:rPr>
        <w:t xml:space="preserve"> </w:t>
      </w:r>
    </w:p>
    <w:p w14:paraId="538D9038"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32992" behindDoc="0" locked="0" layoutInCell="1" hidden="0" allowOverlap="1" wp14:anchorId="56521157" wp14:editId="7BE53B48">
                <wp:simplePos x="0" y="0"/>
                <wp:positionH relativeFrom="column">
                  <wp:posOffset>4749800</wp:posOffset>
                </wp:positionH>
                <wp:positionV relativeFrom="paragraph">
                  <wp:posOffset>317500</wp:posOffset>
                </wp:positionV>
                <wp:extent cx="1051516" cy="590550"/>
                <wp:effectExtent l="0" t="0" r="0" b="0"/>
                <wp:wrapNone/>
                <wp:docPr id="29" name="Rectangle 29"/>
                <wp:cNvGraphicFramePr/>
                <a:graphic xmlns:a="http://schemas.openxmlformats.org/drawingml/2006/main">
                  <a:graphicData uri="http://schemas.microsoft.com/office/word/2010/wordprocessingShape">
                    <wps:wsp>
                      <wps:cNvSpPr/>
                      <wps:spPr>
                        <a:xfrm>
                          <a:off x="4825005" y="3489488"/>
                          <a:ext cx="1041991" cy="581025"/>
                        </a:xfrm>
                        <a:prstGeom prst="rect">
                          <a:avLst/>
                        </a:prstGeom>
                        <a:solidFill>
                          <a:schemeClr val="lt1"/>
                        </a:solidFill>
                        <a:ln w="9525" cap="flat" cmpd="sng">
                          <a:solidFill>
                            <a:srgbClr val="000000"/>
                          </a:solidFill>
                          <a:prstDash val="solid"/>
                          <a:round/>
                          <a:headEnd type="none" w="sm" len="sm"/>
                          <a:tailEnd type="none" w="sm" len="sm"/>
                        </a:ln>
                      </wps:spPr>
                      <wps:txbx>
                        <w:txbxContent>
                          <w:p w14:paraId="249F9ED3" w14:textId="77777777" w:rsidR="00C73CB3" w:rsidRDefault="00C73CB3">
                            <w:pPr>
                              <w:spacing w:line="258" w:lineRule="auto"/>
                              <w:jc w:val="center"/>
                              <w:textDirection w:val="btLr"/>
                            </w:pPr>
                            <w:r>
                              <w:rPr>
                                <w:color w:val="000000"/>
                                <w:sz w:val="40"/>
                              </w:rPr>
                              <w:t>UI</w:t>
                            </w:r>
                          </w:p>
                        </w:txbxContent>
                      </wps:txbx>
                      <wps:bodyPr spcFirstLastPara="1" wrap="square" lIns="91425" tIns="45700" rIns="91425" bIns="45700" anchor="t" anchorCtr="0">
                        <a:noAutofit/>
                      </wps:bodyPr>
                    </wps:wsp>
                  </a:graphicData>
                </a:graphic>
              </wp:anchor>
            </w:drawing>
          </mc:Choice>
          <mc:Fallback>
            <w:pict>
              <v:rect w14:anchorId="56521157" id="Rectangle 29" o:spid="_x0000_s1073" style="position:absolute;left:0;text-align:left;margin-left:374pt;margin-top:25pt;width:82.8pt;height:46.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" fillcolor="white [3201]">
                <v:stroke startarrowwidth="narrow" startarrowlength="short" endarrowwidth="narrow" endarrowlength="short" joinstyle="round"/>
                <v:textbox inset="2.53958mm,1.2694mm,2.53958mm,1.2694mm">
                  <w:txbxContent>
                    <w:p w14:paraId="249F9ED3" w14:textId="77777777" w:rsidR="00C73CB3" w:rsidRDefault="00C73CB3">
                      <w:pPr>
                        <w:spacing w:line="258" w:lineRule="auto"/>
                        <w:jc w:val="center"/>
                        <w:textDirection w:val="btLr"/>
                      </w:pPr>
                      <w:r>
                        <w:rPr>
                          <w:color w:val="000000"/>
                          <w:sz w:val="40"/>
                        </w:rPr>
                        <w:t>UI</w:t>
                      </w:r>
                    </w:p>
                  </w:txbxContent>
                </v:textbox>
              </v:rect>
            </w:pict>
          </mc:Fallback>
        </mc:AlternateContent>
      </w:r>
    </w:p>
    <w:p w14:paraId="78E297D8" w14:textId="4205EFFF" w:rsidR="005D4A63" w:rsidRPr="009547B8" w:rsidRDefault="001D067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27872" behindDoc="0" locked="0" layoutInCell="1" hidden="0" allowOverlap="1" wp14:anchorId="79BB090F" wp14:editId="33D13C76">
                <wp:simplePos x="0" y="0"/>
                <wp:positionH relativeFrom="column">
                  <wp:posOffset>3656701</wp:posOffset>
                </wp:positionH>
                <wp:positionV relativeFrom="paragraph">
                  <wp:posOffset>367030</wp:posOffset>
                </wp:positionV>
                <wp:extent cx="1080000" cy="0"/>
                <wp:effectExtent l="38100" t="76200" r="0" b="95250"/>
                <wp:wrapNone/>
                <wp:docPr id="31" name="Connecteur droit avec flèche 31"/>
                <wp:cNvGraphicFramePr/>
                <a:graphic xmlns:a="http://schemas.openxmlformats.org/drawingml/2006/main">
                  <a:graphicData uri="http://schemas.microsoft.com/office/word/2010/wordprocessingShape">
                    <wps:wsp>
                      <wps:cNvCnPr/>
                      <wps:spPr>
                        <a:xfrm rot="10800000">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4A713E56" id="Connecteur droit avec flèche 31" o:spid="_x0000_s1026" type="#_x0000_t32" style="position:absolute;margin-left:287.95pt;margin-top:28.9pt;width:85.05pt;height:0;rotation:180;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" strokecolor="#4f81bd [3204]">
                <v:stroke startarrowwidth="narrow" startarrowlength="short" endarrow="block" joinstyle="miter"/>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26848" behindDoc="0" locked="0" layoutInCell="1" hidden="0" allowOverlap="1" wp14:anchorId="3BF726BD" wp14:editId="4637DB42">
                <wp:simplePos x="0" y="0"/>
                <wp:positionH relativeFrom="column">
                  <wp:posOffset>-545465</wp:posOffset>
                </wp:positionH>
                <wp:positionV relativeFrom="paragraph">
                  <wp:posOffset>370840</wp:posOffset>
                </wp:positionV>
                <wp:extent cx="1080000" cy="0"/>
                <wp:effectExtent l="38100" t="76200" r="0" b="95250"/>
                <wp:wrapNone/>
                <wp:docPr id="62" name="Connecteur droit avec flèche 62"/>
                <wp:cNvGraphicFramePr/>
                <a:graphic xmlns:a="http://schemas.openxmlformats.org/drawingml/2006/main">
                  <a:graphicData uri="http://schemas.microsoft.com/office/word/2010/wordprocessingShape">
                    <wps:wsp>
                      <wps:cNvCnPr/>
                      <wps:spPr>
                        <a:xfrm rot="10800000">
                          <a:off x="0" y="0"/>
                          <a:ext cx="108000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14:sizeRelV relativeFrom="margin">
                  <wp14:pctHeight>0</wp14:pctHeight>
                </wp14:sizeRelV>
              </wp:anchor>
            </w:drawing>
          </mc:Choice>
          <mc:Fallback>
            <w:pict>
              <v:shape w14:anchorId="4D77768F" id="Connecteur droit avec flèche 62" o:spid="_x0000_s1026" type="#_x0000_t32" style="position:absolute;margin-left:-42.95pt;margin-top:29.2pt;width:85.05pt;height:0;rotation:180;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" strokecolor="#4f81bd [3204]">
                <v:stroke startarrowwidth="narrow" startarrowlength="short" endarrow="block" joinstyle="miter"/>
              </v:shape>
            </w:pict>
          </mc:Fallback>
        </mc:AlternateContent>
      </w:r>
    </w:p>
    <w:p w14:paraId="27E84211" w14:textId="13EBC28B" w:rsidR="005D4A63" w:rsidRPr="009547B8" w:rsidRDefault="001D067D" w:rsidP="00BB1CA2">
      <w:pPr>
        <w:spacing w:line="360" w:lineRule="auto"/>
        <w:jc w:val="both"/>
        <w:rPr>
          <w:rFonts w:ascii="Times New Roman" w:eastAsia="Times New Roman" w:hAnsi="Times New Roman" w:cs="Times New Roman"/>
          <w:color w:val="538135"/>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34016" behindDoc="0" locked="0" layoutInCell="1" hidden="0" allowOverlap="1" wp14:anchorId="5A52D322" wp14:editId="7FF6262C">
                <wp:simplePos x="0" y="0"/>
                <wp:positionH relativeFrom="column">
                  <wp:posOffset>-405765</wp:posOffset>
                </wp:positionH>
                <wp:positionV relativeFrom="paragraph">
                  <wp:posOffset>113665</wp:posOffset>
                </wp:positionV>
                <wp:extent cx="923925" cy="676275"/>
                <wp:effectExtent l="0" t="0" r="9525" b="9525"/>
                <wp:wrapNone/>
                <wp:docPr id="8" name="Rectangle 8"/>
                <wp:cNvGraphicFramePr/>
                <a:graphic xmlns:a="http://schemas.openxmlformats.org/drawingml/2006/main">
                  <a:graphicData uri="http://schemas.microsoft.com/office/word/2010/wordprocessingShape">
                    <wps:wsp>
                      <wps:cNvSpPr/>
                      <wps:spPr>
                        <a:xfrm>
                          <a:off x="0" y="0"/>
                          <a:ext cx="923925" cy="676275"/>
                        </a:xfrm>
                        <a:prstGeom prst="rect">
                          <a:avLst/>
                        </a:prstGeom>
                        <a:solidFill>
                          <a:schemeClr val="lt1"/>
                        </a:solidFill>
                        <a:ln>
                          <a:noFill/>
                        </a:ln>
                      </wps:spPr>
                      <wps:txbx>
                        <w:txbxContent>
                          <w:p w14:paraId="09BDD6C0" w14:textId="77777777" w:rsidR="00C73CB3" w:rsidRDefault="00C73CB3">
                            <w:pPr>
                              <w:spacing w:line="258" w:lineRule="auto"/>
                              <w:textDirection w:val="btLr"/>
                            </w:pPr>
                            <w:r>
                              <w:rPr>
                                <w:color w:val="000000"/>
                              </w:rPr>
                              <w:t>Message en direction du réseau</w:t>
                            </w:r>
                          </w:p>
                        </w:txbxContent>
                      </wps:txbx>
                      <wps:bodyPr spcFirstLastPara="1" wrap="square" lIns="91425" tIns="45700" rIns="91425" bIns="45700" anchor="t" anchorCtr="0">
                        <a:noAutofit/>
                      </wps:bodyPr>
                    </wps:wsp>
                  </a:graphicData>
                </a:graphic>
              </wp:anchor>
            </w:drawing>
          </mc:Choice>
          <mc:Fallback>
            <w:pict>
              <v:rect w14:anchorId="5A52D322" id="Rectangle 8" o:spid="_x0000_s1074" style="position:absolute;left:0;text-align:left;margin-left:-31.95pt;margin-top:8.95pt;width:72.75pt;height:53.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" fillcolor="white [3201]" stroked="f">
                <v:textbox inset="2.53958mm,1.2694mm,2.53958mm,1.2694mm">
                  <w:txbxContent>
                    <w:p w14:paraId="09BDD6C0" w14:textId="77777777" w:rsidR="00C73CB3" w:rsidRDefault="00C73CB3">
                      <w:pPr>
                        <w:spacing w:line="258" w:lineRule="auto"/>
                        <w:textDirection w:val="btLr"/>
                      </w:pPr>
                      <w:r>
                        <w:rPr>
                          <w:color w:val="000000"/>
                        </w:rPr>
                        <w:t>Message en direction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5040" behindDoc="0" locked="0" layoutInCell="1" hidden="0" allowOverlap="1" wp14:anchorId="190BB633" wp14:editId="603C2F79">
                <wp:simplePos x="0" y="0"/>
                <wp:positionH relativeFrom="column">
                  <wp:posOffset>1638300</wp:posOffset>
                </wp:positionH>
                <wp:positionV relativeFrom="paragraph">
                  <wp:posOffset>113665</wp:posOffset>
                </wp:positionV>
                <wp:extent cx="923925" cy="6762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923925" cy="676275"/>
                        </a:xfrm>
                        <a:prstGeom prst="rect">
                          <a:avLst/>
                        </a:prstGeom>
                        <a:solidFill>
                          <a:schemeClr val="lt1"/>
                        </a:solidFill>
                        <a:ln>
                          <a:noFill/>
                        </a:ln>
                      </wps:spPr>
                      <wps:txbx>
                        <w:txbxContent>
                          <w:p w14:paraId="179D83F4" w14:textId="77777777" w:rsidR="00C73CB3" w:rsidRDefault="00C73CB3">
                            <w:pPr>
                              <w:spacing w:line="258" w:lineRule="auto"/>
                              <w:textDirection w:val="btLr"/>
                            </w:pPr>
                            <w:r>
                              <w:rPr>
                                <w:color w:val="000000"/>
                              </w:rPr>
                              <w:t>Message en direction du réseau</w:t>
                            </w:r>
                          </w:p>
                        </w:txbxContent>
                      </wps:txbx>
                      <wps:bodyPr spcFirstLastPara="1" wrap="square" lIns="91425" tIns="45700" rIns="91425" bIns="45700" anchor="t" anchorCtr="0">
                        <a:noAutofit/>
                      </wps:bodyPr>
                    </wps:wsp>
                  </a:graphicData>
                </a:graphic>
              </wp:anchor>
            </w:drawing>
          </mc:Choice>
          <mc:Fallback>
            <w:pict>
              <v:rect w14:anchorId="190BB633" id="Rectangle 20" o:spid="_x0000_s1075" style="position:absolute;left:0;text-align:left;margin-left:129pt;margin-top:8.95pt;width:72.75pt;height:53.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" fillcolor="white [3201]" stroked="f">
                <v:textbox inset="2.53958mm,1.2694mm,2.53958mm,1.2694mm">
                  <w:txbxContent>
                    <w:p w14:paraId="179D83F4" w14:textId="77777777" w:rsidR="00C73CB3" w:rsidRDefault="00C73CB3">
                      <w:pPr>
                        <w:spacing w:line="258" w:lineRule="auto"/>
                        <w:textDirection w:val="btLr"/>
                      </w:pPr>
                      <w:r>
                        <w:rPr>
                          <w:color w:val="000000"/>
                        </w:rPr>
                        <w:t>Message en direction du réseau</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36064" behindDoc="0" locked="0" layoutInCell="1" hidden="0" allowOverlap="1" wp14:anchorId="10B78E8A" wp14:editId="3095070C">
                <wp:simplePos x="0" y="0"/>
                <wp:positionH relativeFrom="column">
                  <wp:posOffset>3708400</wp:posOffset>
                </wp:positionH>
                <wp:positionV relativeFrom="paragraph">
                  <wp:posOffset>113294</wp:posOffset>
                </wp:positionV>
                <wp:extent cx="990600" cy="685800"/>
                <wp:effectExtent l="0" t="0" r="0" b="0"/>
                <wp:wrapNone/>
                <wp:docPr id="66" name="Rectangle 66"/>
                <wp:cNvGraphicFramePr/>
                <a:graphic xmlns:a="http://schemas.openxmlformats.org/drawingml/2006/main">
                  <a:graphicData uri="http://schemas.microsoft.com/office/word/2010/wordprocessingShape">
                    <wps:wsp>
                      <wps:cNvSpPr/>
                      <wps:spPr>
                        <a:xfrm>
                          <a:off x="0" y="0"/>
                          <a:ext cx="990600" cy="685800"/>
                        </a:xfrm>
                        <a:prstGeom prst="rect">
                          <a:avLst/>
                        </a:prstGeom>
                        <a:solidFill>
                          <a:schemeClr val="lt1"/>
                        </a:solidFill>
                        <a:ln>
                          <a:noFill/>
                        </a:ln>
                      </wps:spPr>
                      <wps:txbx>
                        <w:txbxContent>
                          <w:p w14:paraId="5E469600" w14:textId="77777777" w:rsidR="00C73CB3" w:rsidRDefault="00C73CB3">
                            <w:pPr>
                              <w:spacing w:line="258" w:lineRule="auto"/>
                              <w:textDirection w:val="btLr"/>
                            </w:pPr>
                            <w:r>
                              <w:rPr>
                                <w:color w:val="000000"/>
                              </w:rPr>
                              <w:t>Demande d’action par l’utilisateur</w:t>
                            </w:r>
                          </w:p>
                        </w:txbxContent>
                      </wps:txbx>
                      <wps:bodyPr spcFirstLastPara="1" wrap="square" lIns="91425" tIns="45700" rIns="91425" bIns="45700" anchor="t" anchorCtr="0">
                        <a:noAutofit/>
                      </wps:bodyPr>
                    </wps:wsp>
                  </a:graphicData>
                </a:graphic>
              </wp:anchor>
            </w:drawing>
          </mc:Choice>
          <mc:Fallback>
            <w:pict>
              <v:rect w14:anchorId="10B78E8A" id="Rectangle 66" o:spid="_x0000_s1076" style="position:absolute;left:0;text-align:left;margin-left:292pt;margin-top:8.9pt;width:78pt;height:54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" fillcolor="white [3201]" stroked="f">
                <v:textbox inset="2.53958mm,1.2694mm,2.53958mm,1.2694mm">
                  <w:txbxContent>
                    <w:p w14:paraId="5E469600" w14:textId="77777777" w:rsidR="00C73CB3" w:rsidRDefault="00C73CB3">
                      <w:pPr>
                        <w:spacing w:line="258" w:lineRule="auto"/>
                        <w:textDirection w:val="btLr"/>
                      </w:pPr>
                      <w:r>
                        <w:rPr>
                          <w:color w:val="000000"/>
                        </w:rPr>
                        <w:t>Demande d’action par l’utilisateur</w:t>
                      </w:r>
                    </w:p>
                  </w:txbxContent>
                </v:textbox>
              </v:rect>
            </w:pict>
          </mc:Fallback>
        </mc:AlternateContent>
      </w:r>
    </w:p>
    <w:p w14:paraId="143B3EC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FE3048C" w14:textId="65971BE7" w:rsidR="005D4A63" w:rsidRPr="009547B8" w:rsidRDefault="001D067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37088" behindDoc="0" locked="0" layoutInCell="1" hidden="0" allowOverlap="1" wp14:anchorId="7F3A7D60" wp14:editId="0F43815D">
                <wp:simplePos x="0" y="0"/>
                <wp:positionH relativeFrom="column">
                  <wp:posOffset>643255</wp:posOffset>
                </wp:positionH>
                <wp:positionV relativeFrom="paragraph">
                  <wp:posOffset>71120</wp:posOffset>
                </wp:positionV>
                <wp:extent cx="774700" cy="478790"/>
                <wp:effectExtent l="0" t="0" r="25400" b="16510"/>
                <wp:wrapNone/>
                <wp:docPr id="15" name="Rectangle 15"/>
                <wp:cNvGraphicFramePr/>
                <a:graphic xmlns:a="http://schemas.openxmlformats.org/drawingml/2006/main">
                  <a:graphicData uri="http://schemas.microsoft.com/office/word/2010/wordprocessingShape">
                    <wps:wsp>
                      <wps:cNvSpPr/>
                      <wps:spPr>
                        <a:xfrm>
                          <a:off x="0" y="0"/>
                          <a:ext cx="774700" cy="47879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63712230" w14:textId="77777777" w:rsidR="00C73CB3" w:rsidRDefault="00C73CB3">
                            <w:pPr>
                              <w:spacing w:line="258" w:lineRule="auto"/>
                              <w:textDirection w:val="btLr"/>
                            </w:pPr>
                            <w:r>
                              <w:rPr>
                                <w:b/>
                                <w:color w:val="000000"/>
                                <w:sz w:val="24"/>
                              </w:rPr>
                              <w:t>Filtrage</w:t>
                            </w:r>
                          </w:p>
                        </w:txbxContent>
                      </wps:txbx>
                      <wps:bodyPr spcFirstLastPara="1" wrap="square" lIns="91425" tIns="45700" rIns="91425" bIns="45700" anchor="t" anchorCtr="0">
                        <a:noAutofit/>
                      </wps:bodyPr>
                    </wps:wsp>
                  </a:graphicData>
                </a:graphic>
              </wp:anchor>
            </w:drawing>
          </mc:Choice>
          <mc:Fallback>
            <w:pict>
              <v:rect w14:anchorId="7F3A7D60" id="Rectangle 15" o:spid="_x0000_s1077" style="position:absolute;left:0;text-align:left;margin-left:50.65pt;margin-top:5.6pt;width:61pt;height:37.7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" fillcolor="white [3201]" strokecolor="#c0504d [3205]" strokeweight="1pt">
                <v:stroke startarrowwidth="narrow" startarrowlength="short" endarrowwidth="narrow" endarrowlength="short"/>
                <v:textbox inset="2.53958mm,1.2694mm,2.53958mm,1.2694mm">
                  <w:txbxContent>
                    <w:p w14:paraId="63712230" w14:textId="77777777" w:rsidR="00C73CB3" w:rsidRDefault="00C73CB3">
                      <w:pPr>
                        <w:spacing w:line="258" w:lineRule="auto"/>
                        <w:textDirection w:val="btLr"/>
                      </w:pPr>
                      <w:r>
                        <w:rPr>
                          <w:b/>
                          <w:color w:val="000000"/>
                          <w:sz w:val="24"/>
                        </w:rPr>
                        <w:t>Filtrage</w:t>
                      </w:r>
                    </w:p>
                  </w:txbxContent>
                </v:textbox>
              </v:rect>
            </w:pict>
          </mc:Fallback>
        </mc:AlternateContent>
      </w:r>
    </w:p>
    <w:p w14:paraId="03323C90" w14:textId="6D3BCBD0" w:rsidR="005D4A63" w:rsidRPr="009547B8" w:rsidRDefault="00E82C17"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2A06D51D" wp14:editId="78F86F5F">
                <wp:simplePos x="0" y="0"/>
                <wp:positionH relativeFrom="margin">
                  <wp:posOffset>14605</wp:posOffset>
                </wp:positionH>
                <wp:positionV relativeFrom="paragraph">
                  <wp:posOffset>294472</wp:posOffset>
                </wp:positionV>
                <wp:extent cx="5555411" cy="381000"/>
                <wp:effectExtent l="0" t="0" r="26670" b="19050"/>
                <wp:wrapNone/>
                <wp:docPr id="100" name="Zone de texte 100"/>
                <wp:cNvGraphicFramePr/>
                <a:graphic xmlns:a="http://schemas.openxmlformats.org/drawingml/2006/main">
                  <a:graphicData uri="http://schemas.microsoft.com/office/word/2010/wordprocessingShape">
                    <wps:wsp>
                      <wps:cNvSpPr txBox="1"/>
                      <wps:spPr>
                        <a:xfrm>
                          <a:off x="0" y="0"/>
                          <a:ext cx="5555411" cy="381000"/>
                        </a:xfrm>
                        <a:prstGeom prst="rect">
                          <a:avLst/>
                        </a:prstGeom>
                        <a:solidFill>
                          <a:schemeClr val="lt1"/>
                        </a:solidFill>
                        <a:ln w="6350">
                          <a:solidFill>
                            <a:prstClr val="black"/>
                          </a:solidFill>
                        </a:ln>
                      </wps:spPr>
                      <wps:txbx>
                        <w:txbxContent>
                          <w:p w14:paraId="6EDCFE27" w14:textId="50466175"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7</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des interactions entre les composants logiciels du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6D51D" id="Zone de texte 100" o:spid="_x0000_s1078" type="#_x0000_t202" style="position:absolute;left:0;text-align:left;margin-left:1.15pt;margin-top:23.2pt;width:437.45pt;height:30pt;z-index:251759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" fillcolor="white [3201]" strokeweight=".5pt">
                <v:textbox>
                  <w:txbxContent>
                    <w:p w14:paraId="6EDCFE27" w14:textId="50466175" w:rsidR="00C73CB3" w:rsidRPr="00F338B8" w:rsidRDefault="00C73CB3" w:rsidP="00E82C17">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7</w:t>
                      </w:r>
                      <w:r w:rsidRPr="00F338B8">
                        <w:rPr>
                          <w:rFonts w:ascii="Times New Roman" w:hAnsi="Times New Roman" w:cs="Times New Roman"/>
                          <w:sz w:val="24"/>
                          <w:szCs w:val="24"/>
                        </w:rPr>
                        <w:t> :</w:t>
                      </w:r>
                      <w:r>
                        <w:rPr>
                          <w:rFonts w:ascii="Times New Roman" w:hAnsi="Times New Roman" w:cs="Times New Roman"/>
                          <w:sz w:val="24"/>
                          <w:szCs w:val="24"/>
                        </w:rPr>
                        <w:t xml:space="preserve"> Schématisation des interactions entre les composants logiciels du prototype</w:t>
                      </w:r>
                    </w:p>
                  </w:txbxContent>
                </v:textbox>
                <w10:wrap anchorx="margin"/>
              </v:shape>
            </w:pict>
          </mc:Fallback>
        </mc:AlternateContent>
      </w:r>
    </w:p>
    <w:p w14:paraId="1F5083CC" w14:textId="77777777" w:rsidR="00E82C17" w:rsidRPr="009547B8" w:rsidRDefault="00E82C17" w:rsidP="00BB1CA2">
      <w:pPr>
        <w:spacing w:line="360" w:lineRule="auto"/>
        <w:jc w:val="both"/>
        <w:rPr>
          <w:rFonts w:ascii="Times New Roman" w:eastAsia="Times New Roman" w:hAnsi="Times New Roman" w:cs="Times New Roman"/>
          <w:sz w:val="24"/>
          <w:szCs w:val="24"/>
        </w:rPr>
      </w:pPr>
    </w:p>
    <w:p w14:paraId="528F044E" w14:textId="77777777" w:rsidR="00D828CA" w:rsidRDefault="00D828CA" w:rsidP="00BB1CA2">
      <w:pPr>
        <w:spacing w:line="360" w:lineRule="auto"/>
        <w:jc w:val="both"/>
        <w:rPr>
          <w:rFonts w:ascii="Times New Roman" w:eastAsia="Times New Roman" w:hAnsi="Times New Roman" w:cs="Times New Roman"/>
          <w:sz w:val="24"/>
          <w:szCs w:val="24"/>
        </w:rPr>
      </w:pPr>
    </w:p>
    <w:p w14:paraId="394A21A7" w14:textId="1431B8E6"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Chaque composant communique avec les autres à l’aide de message. Ils ne sont plus imbriqués les uns aux autres comme dans la première version. La communication entre les composants se fait à l’aide de </w:t>
      </w:r>
      <w:proofErr w:type="spellStart"/>
      <w:r w:rsidRPr="009547B8">
        <w:rPr>
          <w:rFonts w:ascii="Times New Roman" w:eastAsia="Times New Roman" w:hAnsi="Times New Roman" w:cs="Times New Roman"/>
          <w:sz w:val="24"/>
          <w:szCs w:val="24"/>
        </w:rPr>
        <w:t>Rxjs</w:t>
      </w:r>
      <w:proofErr w:type="spellEnd"/>
      <w:r w:rsidRPr="009547B8">
        <w:rPr>
          <w:rFonts w:ascii="Times New Roman" w:eastAsia="Times New Roman" w:hAnsi="Times New Roman" w:cs="Times New Roman"/>
          <w:sz w:val="24"/>
          <w:szCs w:val="24"/>
        </w:rPr>
        <w:t xml:space="preserve"> dont nous allons détailler le fonctionnement.</w:t>
      </w:r>
    </w:p>
    <w:p w14:paraId="6BF9C621"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6832D54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12BDC6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0AB43C2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F7590D8" w14:textId="77777777" w:rsidR="005D4A63" w:rsidRPr="00D62AD7" w:rsidRDefault="00FC4BED" w:rsidP="00BB1CA2">
      <w:pPr>
        <w:pStyle w:val="Titre3"/>
        <w:spacing w:line="360" w:lineRule="auto"/>
        <w:jc w:val="both"/>
        <w:rPr>
          <w:rFonts w:ascii="Times New Roman" w:eastAsia="Times New Roman" w:hAnsi="Times New Roman" w:cs="Times New Roman"/>
          <w:sz w:val="26"/>
          <w:szCs w:val="26"/>
        </w:rPr>
      </w:pPr>
      <w:bookmarkStart w:id="144" w:name="_Toc44270358"/>
      <w:commentRangeStart w:id="145"/>
      <w:proofErr w:type="spellStart"/>
      <w:r w:rsidRPr="00D62AD7">
        <w:rPr>
          <w:rFonts w:ascii="Times New Roman" w:eastAsia="Times New Roman" w:hAnsi="Times New Roman" w:cs="Times New Roman"/>
          <w:sz w:val="26"/>
          <w:szCs w:val="26"/>
        </w:rPr>
        <w:t>RxJS</w:t>
      </w:r>
      <w:commentRangeEnd w:id="145"/>
      <w:proofErr w:type="spellEnd"/>
      <w:r w:rsidRPr="00D62AD7">
        <w:rPr>
          <w:rFonts w:ascii="Times New Roman" w:hAnsi="Times New Roman" w:cs="Times New Roman"/>
          <w:sz w:val="26"/>
          <w:szCs w:val="26"/>
        </w:rPr>
        <w:commentReference w:id="145"/>
      </w:r>
      <w:bookmarkEnd w:id="144"/>
    </w:p>
    <w:p w14:paraId="1C429589" w14:textId="32013236" w:rsidR="005D4A63" w:rsidRPr="009547B8" w:rsidRDefault="00FC4BED" w:rsidP="00BB1CA2">
      <w:pPr>
        <w:spacing w:line="360" w:lineRule="auto"/>
        <w:jc w:val="both"/>
        <w:rPr>
          <w:rFonts w:ascii="Times New Roman" w:eastAsia="Times New Roman" w:hAnsi="Times New Roman" w:cs="Times New Roman"/>
          <w:sz w:val="24"/>
          <w:szCs w:val="24"/>
          <w:highlight w:val="white"/>
        </w:rPr>
      </w:pPr>
      <w:proofErr w:type="spellStart"/>
      <w:r w:rsidRPr="009547B8">
        <w:rPr>
          <w:rFonts w:ascii="Times New Roman" w:eastAsia="Times New Roman" w:hAnsi="Times New Roman" w:cs="Times New Roman"/>
          <w:sz w:val="24"/>
          <w:szCs w:val="24"/>
        </w:rPr>
        <w:t>Rx</w:t>
      </w:r>
      <w:r w:rsidR="00187AF7">
        <w:rPr>
          <w:rFonts w:ascii="Times New Roman" w:eastAsia="Times New Roman" w:hAnsi="Times New Roman" w:cs="Times New Roman"/>
          <w:sz w:val="24"/>
          <w:szCs w:val="24"/>
        </w:rPr>
        <w:t>JS</w:t>
      </w:r>
      <w:proofErr w:type="spellEnd"/>
      <w:r w:rsidRPr="009547B8">
        <w:rPr>
          <w:rFonts w:ascii="Times New Roman" w:eastAsia="Times New Roman" w:hAnsi="Times New Roman" w:cs="Times New Roman"/>
          <w:sz w:val="24"/>
          <w:szCs w:val="24"/>
        </w:rPr>
        <w:t xml:space="preserve"> </w:t>
      </w:r>
      <w:hyperlink w:anchor="_Bibliographie" w:history="1">
        <w:r w:rsidR="003845FC" w:rsidRPr="009547B8">
          <w:rPr>
            <w:rStyle w:val="Lienhypertexte"/>
            <w:rFonts w:ascii="Times New Roman" w:eastAsia="Times New Roman" w:hAnsi="Times New Roman" w:cs="Times New Roman"/>
            <w:sz w:val="24"/>
            <w:szCs w:val="24"/>
          </w:rPr>
          <w:t>[</w:t>
        </w:r>
        <w:r w:rsidR="004E0807" w:rsidRPr="009547B8">
          <w:rPr>
            <w:rStyle w:val="Lienhypertexte"/>
            <w:rFonts w:ascii="Times New Roman" w:eastAsia="Times New Roman" w:hAnsi="Times New Roman" w:cs="Times New Roman"/>
            <w:sz w:val="24"/>
            <w:szCs w:val="24"/>
          </w:rPr>
          <w:t>7</w:t>
        </w:r>
        <w:r w:rsidR="003845FC" w:rsidRPr="009547B8">
          <w:rPr>
            <w:rStyle w:val="Lienhypertexte"/>
            <w:rFonts w:ascii="Times New Roman" w:eastAsia="Times New Roman" w:hAnsi="Times New Roman" w:cs="Times New Roman"/>
            <w:sz w:val="24"/>
            <w:szCs w:val="24"/>
          </w:rPr>
          <w:t>]</w:t>
        </w:r>
      </w:hyperlink>
      <w:r w:rsidR="003845FC" w:rsidRPr="009547B8">
        <w:rPr>
          <w:rFonts w:ascii="Times New Roman" w:eastAsia="Times New Roman" w:hAnsi="Times New Roman" w:cs="Times New Roman"/>
          <w:sz w:val="24"/>
          <w:szCs w:val="24"/>
        </w:rPr>
        <w:t xml:space="preserve"> </w:t>
      </w:r>
      <w:r w:rsidRPr="009547B8">
        <w:rPr>
          <w:rFonts w:ascii="Times New Roman" w:eastAsia="Times New Roman" w:hAnsi="Times New Roman" w:cs="Times New Roman"/>
          <w:sz w:val="24"/>
          <w:szCs w:val="24"/>
        </w:rPr>
        <w:t xml:space="preserve">est une </w:t>
      </w:r>
      <w:ins w:id="146" w:author="Matthieu NICOLAS" w:date="2020-06-26T13:35:00Z">
        <w:r w:rsidRPr="009547B8">
          <w:rPr>
            <w:rFonts w:ascii="Times New Roman" w:eastAsia="Times New Roman" w:hAnsi="Times New Roman" w:cs="Times New Roman"/>
            <w:sz w:val="24"/>
            <w:szCs w:val="24"/>
          </w:rPr>
          <w:t>bibliothèque</w:t>
        </w:r>
      </w:ins>
      <w:commentRangeStart w:id="147"/>
      <w:ins w:id="148" w:author="Victorien Elvinger" w:date="2020-06-25T18:03:00Z">
        <w:del w:id="149" w:author="Matthieu NICOLAS" w:date="2020-06-26T13:35:00Z">
          <w:r w:rsidRPr="009547B8">
            <w:rPr>
              <w:rFonts w:ascii="Times New Roman" w:eastAsia="Times New Roman" w:hAnsi="Times New Roman" w:cs="Times New Roman"/>
              <w:sz w:val="24"/>
              <w:szCs w:val="24"/>
            </w:rPr>
            <w:delText>bibliothéque</w:delText>
          </w:r>
        </w:del>
      </w:ins>
      <w:commentRangeEnd w:id="147"/>
      <w:del w:id="150" w:author="Victorien Elvinger" w:date="2020-06-25T18:03:00Z">
        <w:r w:rsidRPr="009547B8">
          <w:rPr>
            <w:rFonts w:ascii="Times New Roman" w:hAnsi="Times New Roman" w:cs="Times New Roman"/>
            <w:sz w:val="24"/>
            <w:szCs w:val="24"/>
          </w:rPr>
          <w:commentReference w:id="147"/>
        </w:r>
        <w:r w:rsidRPr="009547B8">
          <w:rPr>
            <w:rFonts w:ascii="Times New Roman" w:eastAsia="Times New Roman" w:hAnsi="Times New Roman" w:cs="Times New Roman"/>
            <w:sz w:val="24"/>
            <w:szCs w:val="24"/>
          </w:rPr>
          <w:delText>librairie</w:delText>
        </w:r>
      </w:del>
      <w:r w:rsidRPr="009547B8">
        <w:rPr>
          <w:rFonts w:ascii="Times New Roman" w:eastAsia="Times New Roman" w:hAnsi="Times New Roman" w:cs="Times New Roman"/>
          <w:sz w:val="24"/>
          <w:szCs w:val="24"/>
        </w:rPr>
        <w:t xml:space="preserve"> qui va permettre une « programmation réactive ». La programmation réactive est un paradigme de programmation qui </w:t>
      </w:r>
      <w:r w:rsidRPr="009547B8">
        <w:rPr>
          <w:rFonts w:ascii="Times New Roman" w:eastAsia="Times New Roman" w:hAnsi="Times New Roman" w:cs="Times New Roman"/>
          <w:sz w:val="24"/>
          <w:szCs w:val="24"/>
          <w:highlight w:val="white"/>
        </w:rPr>
        <w:t xml:space="preserve">se base sur la programmation asynchrone pour gérer les flux de données et la propagation du changement. </w:t>
      </w:r>
      <w:r w:rsidR="0095278D">
        <w:rPr>
          <w:rFonts w:ascii="Times New Roman" w:eastAsia="Times New Roman" w:hAnsi="Times New Roman" w:cs="Times New Roman"/>
          <w:sz w:val="24"/>
          <w:szCs w:val="24"/>
          <w:highlight w:val="white"/>
        </w:rPr>
        <w:t>La notion de flux de données</w:t>
      </w:r>
      <w:r w:rsidR="00BE1CE0">
        <w:rPr>
          <w:rFonts w:ascii="Times New Roman" w:eastAsia="Times New Roman" w:hAnsi="Times New Roman" w:cs="Times New Roman"/>
          <w:sz w:val="24"/>
          <w:szCs w:val="24"/>
          <w:highlight w:val="white"/>
        </w:rPr>
        <w:t xml:space="preserve"> est très importante car tous les objets </w:t>
      </w:r>
      <w:proofErr w:type="spellStart"/>
      <w:r w:rsidR="00BE1CE0">
        <w:rPr>
          <w:rFonts w:ascii="Times New Roman" w:eastAsia="Times New Roman" w:hAnsi="Times New Roman" w:cs="Times New Roman"/>
          <w:sz w:val="24"/>
          <w:szCs w:val="24"/>
          <w:highlight w:val="white"/>
        </w:rPr>
        <w:t>RxJS</w:t>
      </w:r>
      <w:proofErr w:type="spellEnd"/>
      <w:r w:rsidR="00BE1CE0">
        <w:rPr>
          <w:rFonts w:ascii="Times New Roman" w:eastAsia="Times New Roman" w:hAnsi="Times New Roman" w:cs="Times New Roman"/>
          <w:sz w:val="24"/>
          <w:szCs w:val="24"/>
          <w:highlight w:val="white"/>
        </w:rPr>
        <w:t xml:space="preserve"> sont des </w:t>
      </w:r>
      <w:r w:rsidR="002F263B">
        <w:rPr>
          <w:rFonts w:ascii="Times New Roman" w:eastAsia="Times New Roman" w:hAnsi="Times New Roman" w:cs="Times New Roman"/>
          <w:sz w:val="24"/>
          <w:szCs w:val="24"/>
          <w:highlight w:val="white"/>
        </w:rPr>
        <w:t xml:space="preserve">« flux » (ou </w:t>
      </w:r>
      <w:proofErr w:type="spellStart"/>
      <w:r w:rsidR="002F263B">
        <w:rPr>
          <w:rFonts w:ascii="Times New Roman" w:eastAsia="Times New Roman" w:hAnsi="Times New Roman" w:cs="Times New Roman"/>
          <w:sz w:val="24"/>
          <w:szCs w:val="24"/>
          <w:highlight w:val="white"/>
        </w:rPr>
        <w:t>Streams</w:t>
      </w:r>
      <w:proofErr w:type="spellEnd"/>
      <w:r w:rsidR="002F263B">
        <w:rPr>
          <w:rFonts w:ascii="Times New Roman" w:eastAsia="Times New Roman" w:hAnsi="Times New Roman" w:cs="Times New Roman"/>
          <w:sz w:val="24"/>
          <w:szCs w:val="24"/>
          <w:highlight w:val="white"/>
        </w:rPr>
        <w:t>)</w:t>
      </w:r>
      <w:r w:rsidR="00BE1CE0">
        <w:rPr>
          <w:rFonts w:ascii="Times New Roman" w:eastAsia="Times New Roman" w:hAnsi="Times New Roman" w:cs="Times New Roman"/>
          <w:sz w:val="24"/>
          <w:szCs w:val="24"/>
          <w:highlight w:val="white"/>
        </w:rPr>
        <w:t xml:space="preserve"> qui reçoivent des données au fil du temps.</w:t>
      </w:r>
      <w:r w:rsidR="0095278D">
        <w:rPr>
          <w:rFonts w:ascii="Times New Roman" w:eastAsia="Times New Roman" w:hAnsi="Times New Roman" w:cs="Times New Roman"/>
          <w:sz w:val="24"/>
          <w:szCs w:val="24"/>
          <w:highlight w:val="white"/>
        </w:rPr>
        <w:t xml:space="preserve"> Mon utilisation de </w:t>
      </w:r>
      <w:proofErr w:type="spellStart"/>
      <w:ins w:id="151" w:author="Victorien Elvinger" w:date="2020-06-25T18:05:00Z">
        <w:r w:rsidRPr="009547B8">
          <w:rPr>
            <w:rFonts w:ascii="Times New Roman" w:eastAsia="Times New Roman" w:hAnsi="Times New Roman" w:cs="Times New Roman"/>
            <w:sz w:val="24"/>
            <w:szCs w:val="24"/>
            <w:highlight w:val="white"/>
          </w:rPr>
          <w:t>RxJS</w:t>
        </w:r>
        <w:proofErr w:type="spellEnd"/>
        <w:r w:rsidRPr="009547B8">
          <w:rPr>
            <w:rFonts w:ascii="Times New Roman" w:eastAsia="Times New Roman" w:hAnsi="Times New Roman" w:cs="Times New Roman"/>
            <w:sz w:val="24"/>
            <w:szCs w:val="24"/>
            <w:highlight w:val="white"/>
          </w:rPr>
          <w:t xml:space="preserve"> </w:t>
        </w:r>
      </w:ins>
      <w:r w:rsidR="0095278D">
        <w:rPr>
          <w:rFonts w:ascii="Times New Roman" w:eastAsia="Times New Roman" w:hAnsi="Times New Roman" w:cs="Times New Roman"/>
          <w:sz w:val="24"/>
          <w:szCs w:val="24"/>
          <w:highlight w:val="white"/>
        </w:rPr>
        <w:t xml:space="preserve">dans le cadre du stage </w:t>
      </w:r>
      <w:ins w:id="152" w:author="Victorien Elvinger" w:date="2020-06-25T18:05:00Z">
        <w:r w:rsidRPr="009547B8">
          <w:rPr>
            <w:rFonts w:ascii="Times New Roman" w:eastAsia="Times New Roman" w:hAnsi="Times New Roman" w:cs="Times New Roman"/>
            <w:sz w:val="24"/>
            <w:szCs w:val="24"/>
            <w:highlight w:val="white"/>
          </w:rPr>
          <w:t>se base sur deux concepts principaux : les sujets et les observables</w:t>
        </w:r>
      </w:ins>
      <w:del w:id="153" w:author="Victorien Elvinger" w:date="2020-06-25T18:05:00Z">
        <w:r w:rsidRPr="009547B8">
          <w:rPr>
            <w:rFonts w:ascii="Times New Roman" w:eastAsia="Times New Roman" w:hAnsi="Times New Roman" w:cs="Times New Roman"/>
            <w:sz w:val="24"/>
            <w:szCs w:val="24"/>
            <w:highlight w:val="white"/>
          </w:rPr>
          <w:delText>Ici, on va utiliser des sujets et des observables Rxjs.</w:delText>
        </w:r>
      </w:del>
    </w:p>
    <w:p w14:paraId="416F6982" w14:textId="1512F520" w:rsidR="005D4A63" w:rsidRPr="009547B8" w:rsidRDefault="00FC4BED" w:rsidP="00BB1CA2">
      <w:pPr>
        <w:spacing w:line="360" w:lineRule="auto"/>
        <w:jc w:val="both"/>
        <w:rPr>
          <w:rFonts w:ascii="Times New Roman" w:eastAsia="Times New Roman" w:hAnsi="Times New Roman" w:cs="Times New Roman"/>
          <w:sz w:val="24"/>
          <w:szCs w:val="24"/>
          <w:highlight w:val="white"/>
        </w:rPr>
      </w:pPr>
      <w:commentRangeStart w:id="154"/>
      <w:commentRangeStart w:id="155"/>
      <w:r w:rsidRPr="009547B8">
        <w:rPr>
          <w:rFonts w:ascii="Times New Roman" w:eastAsia="Times New Roman" w:hAnsi="Times New Roman" w:cs="Times New Roman"/>
          <w:sz w:val="24"/>
          <w:szCs w:val="24"/>
          <w:highlight w:val="white"/>
        </w:rPr>
        <w:t xml:space="preserve">Un sujet est un </w:t>
      </w:r>
      <w:r w:rsidR="00C73045">
        <w:rPr>
          <w:rFonts w:ascii="Times New Roman" w:eastAsia="Times New Roman" w:hAnsi="Times New Roman" w:cs="Times New Roman"/>
          <w:sz w:val="24"/>
          <w:szCs w:val="24"/>
          <w:highlight w:val="white"/>
        </w:rPr>
        <w:t>flux</w:t>
      </w:r>
      <w:r w:rsidRPr="009547B8">
        <w:rPr>
          <w:rFonts w:ascii="Times New Roman" w:eastAsia="Times New Roman" w:hAnsi="Times New Roman" w:cs="Times New Roman"/>
          <w:sz w:val="24"/>
          <w:szCs w:val="24"/>
          <w:highlight w:val="white"/>
        </w:rPr>
        <w:t xml:space="preserve"> </w:t>
      </w:r>
      <w:proofErr w:type="spellStart"/>
      <w:r w:rsidRPr="009547B8">
        <w:rPr>
          <w:rFonts w:ascii="Times New Roman" w:eastAsia="Times New Roman" w:hAnsi="Times New Roman" w:cs="Times New Roman"/>
          <w:sz w:val="24"/>
          <w:szCs w:val="24"/>
          <w:highlight w:val="white"/>
        </w:rPr>
        <w:t>Rx</w:t>
      </w:r>
      <w:r w:rsidR="00B85C78">
        <w:rPr>
          <w:rFonts w:ascii="Times New Roman" w:eastAsia="Times New Roman" w:hAnsi="Times New Roman" w:cs="Times New Roman"/>
          <w:sz w:val="24"/>
          <w:szCs w:val="24"/>
          <w:highlight w:val="white"/>
        </w:rPr>
        <w:t>JS</w:t>
      </w:r>
      <w:proofErr w:type="spellEnd"/>
      <w:r w:rsidRPr="009547B8">
        <w:rPr>
          <w:rFonts w:ascii="Times New Roman" w:eastAsia="Times New Roman" w:hAnsi="Times New Roman" w:cs="Times New Roman"/>
          <w:sz w:val="24"/>
          <w:szCs w:val="24"/>
          <w:highlight w:val="white"/>
        </w:rPr>
        <w:t xml:space="preserve"> qui va recevoir des objets de manière dynamique</w:t>
      </w:r>
      <w:commentRangeEnd w:id="154"/>
      <w:r w:rsidRPr="009547B8">
        <w:rPr>
          <w:rFonts w:ascii="Times New Roman" w:hAnsi="Times New Roman" w:cs="Times New Roman"/>
          <w:sz w:val="24"/>
          <w:szCs w:val="24"/>
        </w:rPr>
        <w:commentReference w:id="154"/>
      </w:r>
      <w:commentRangeEnd w:id="155"/>
      <w:r w:rsidRPr="009547B8">
        <w:rPr>
          <w:rFonts w:ascii="Times New Roman" w:hAnsi="Times New Roman" w:cs="Times New Roman"/>
          <w:sz w:val="24"/>
          <w:szCs w:val="24"/>
        </w:rPr>
        <w:commentReference w:id="155"/>
      </w:r>
      <w:r w:rsidRPr="009547B8">
        <w:rPr>
          <w:rFonts w:ascii="Times New Roman" w:eastAsia="Times New Roman" w:hAnsi="Times New Roman" w:cs="Times New Roman"/>
          <w:sz w:val="24"/>
          <w:szCs w:val="24"/>
          <w:highlight w:val="white"/>
        </w:rPr>
        <w:t xml:space="preserve">, et un observable est un </w:t>
      </w:r>
      <w:r w:rsidR="00A56E44">
        <w:rPr>
          <w:rFonts w:ascii="Times New Roman" w:eastAsia="Times New Roman" w:hAnsi="Times New Roman" w:cs="Times New Roman"/>
          <w:sz w:val="24"/>
          <w:szCs w:val="24"/>
          <w:highlight w:val="white"/>
        </w:rPr>
        <w:t>flux</w:t>
      </w:r>
      <w:r w:rsidRPr="009547B8">
        <w:rPr>
          <w:rFonts w:ascii="Times New Roman" w:eastAsia="Times New Roman" w:hAnsi="Times New Roman" w:cs="Times New Roman"/>
          <w:sz w:val="24"/>
          <w:szCs w:val="24"/>
          <w:highlight w:val="white"/>
        </w:rPr>
        <w:t xml:space="preserve"> qui peut être construit à partir d’un sujet auquel on va pouvoir s’abonner pour exécuter une fonction à chaque ajout.</w:t>
      </w:r>
    </w:p>
    <w:p w14:paraId="6A2F77AA" w14:textId="77777777" w:rsidR="005D4A63" w:rsidRPr="009547B8" w:rsidRDefault="005D4A63" w:rsidP="00BB1CA2">
      <w:pPr>
        <w:spacing w:line="360" w:lineRule="auto"/>
        <w:jc w:val="both"/>
        <w:rPr>
          <w:rFonts w:ascii="Times New Roman" w:eastAsia="Times New Roman" w:hAnsi="Times New Roman" w:cs="Times New Roman"/>
          <w:sz w:val="24"/>
          <w:szCs w:val="24"/>
          <w:highlight w:val="white"/>
        </w:rPr>
      </w:pPr>
    </w:p>
    <w:p w14:paraId="3A0EB3FD" w14:textId="612C34A5" w:rsidR="005D4A63" w:rsidRPr="009547B8" w:rsidRDefault="00FC4BED" w:rsidP="00BB1CA2">
      <w:pPr>
        <w:spacing w:line="360" w:lineRule="auto"/>
        <w:jc w:val="both"/>
        <w:rPr>
          <w:rFonts w:ascii="Times New Roman" w:eastAsia="Times New Roman" w:hAnsi="Times New Roman" w:cs="Times New Roman"/>
          <w:sz w:val="24"/>
          <w:szCs w:val="24"/>
          <w:highlight w:val="white"/>
        </w:rPr>
      </w:pPr>
      <w:r w:rsidRPr="009547B8">
        <w:rPr>
          <w:rFonts w:ascii="Times New Roman" w:eastAsia="Times New Roman" w:hAnsi="Times New Roman" w:cs="Times New Roman"/>
          <w:sz w:val="24"/>
          <w:szCs w:val="24"/>
          <w:highlight w:val="white"/>
        </w:rPr>
        <w:t>Pour bien comprendre, on représente l’utilisation des sujets et observables dans le schéma suivant </w:t>
      </w:r>
      <w:r w:rsidR="00560E55" w:rsidRPr="009547B8">
        <w:rPr>
          <w:rFonts w:ascii="Times New Roman" w:eastAsia="Times New Roman" w:hAnsi="Times New Roman" w:cs="Times New Roman"/>
          <w:sz w:val="24"/>
          <w:szCs w:val="24"/>
          <w:highlight w:val="white"/>
        </w:rPr>
        <w:t xml:space="preserve">(figure </w:t>
      </w:r>
      <w:r w:rsidR="00443322">
        <w:rPr>
          <w:rFonts w:ascii="Times New Roman" w:eastAsia="Times New Roman" w:hAnsi="Times New Roman" w:cs="Times New Roman"/>
          <w:sz w:val="24"/>
          <w:szCs w:val="24"/>
          <w:highlight w:val="white"/>
        </w:rPr>
        <w:t>8</w:t>
      </w:r>
      <w:r w:rsidR="00560E55" w:rsidRPr="009547B8">
        <w:rPr>
          <w:rFonts w:ascii="Times New Roman" w:eastAsia="Times New Roman" w:hAnsi="Times New Roman" w:cs="Times New Roman"/>
          <w:sz w:val="24"/>
          <w:szCs w:val="24"/>
          <w:highlight w:val="white"/>
        </w:rPr>
        <w:t xml:space="preserve">) </w:t>
      </w:r>
      <w:r w:rsidRPr="009547B8">
        <w:rPr>
          <w:rFonts w:ascii="Times New Roman" w:eastAsia="Times New Roman" w:hAnsi="Times New Roman" w:cs="Times New Roman"/>
          <w:sz w:val="24"/>
          <w:szCs w:val="24"/>
          <w:highlight w:val="white"/>
        </w:rPr>
        <w:t>:</w:t>
      </w:r>
    </w:p>
    <w:p w14:paraId="611BB4B8" w14:textId="6A6DA853" w:rsidR="005D4A63" w:rsidRPr="009547B8" w:rsidRDefault="00FA19C1" w:rsidP="00BB1CA2">
      <w:pPr>
        <w:spacing w:line="360" w:lineRule="auto"/>
        <w:jc w:val="both"/>
        <w:rPr>
          <w:rFonts w:ascii="Times New Roman" w:eastAsia="Times New Roman" w:hAnsi="Times New Roman" w:cs="Times New Roman"/>
          <w:sz w:val="24"/>
          <w:szCs w:val="24"/>
          <w:highlight w:val="white"/>
        </w:rPr>
      </w:pPr>
      <w:r w:rsidRPr="009547B8">
        <w:rPr>
          <w:rFonts w:ascii="Times New Roman" w:hAnsi="Times New Roman" w:cs="Times New Roman"/>
          <w:noProof/>
          <w:sz w:val="24"/>
          <w:szCs w:val="24"/>
        </w:rPr>
        <mc:AlternateContent>
          <mc:Choice Requires="wps">
            <w:drawing>
              <wp:anchor distT="0" distB="0" distL="114300" distR="114300" simplePos="0" relativeHeight="251738112" behindDoc="0" locked="0" layoutInCell="1" hidden="0" allowOverlap="1" wp14:anchorId="5CB5D852" wp14:editId="024FFEBD">
                <wp:simplePos x="0" y="0"/>
                <wp:positionH relativeFrom="column">
                  <wp:posOffset>1168400</wp:posOffset>
                </wp:positionH>
                <wp:positionV relativeFrom="paragraph">
                  <wp:posOffset>15504</wp:posOffset>
                </wp:positionV>
                <wp:extent cx="2802890" cy="679450"/>
                <wp:effectExtent l="0" t="0" r="16510" b="25400"/>
                <wp:wrapNone/>
                <wp:docPr id="72" name="Rectangle 72"/>
                <wp:cNvGraphicFramePr/>
                <a:graphic xmlns:a="http://schemas.openxmlformats.org/drawingml/2006/main">
                  <a:graphicData uri="http://schemas.microsoft.com/office/word/2010/wordprocessingShape">
                    <wps:wsp>
                      <wps:cNvSpPr/>
                      <wps:spPr>
                        <a:xfrm>
                          <a:off x="0" y="0"/>
                          <a:ext cx="2802890" cy="6794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7C32EDA" w14:textId="77777777" w:rsidR="00C73CB3" w:rsidRDefault="00C73CB3">
                            <w:pPr>
                              <w:spacing w:line="258" w:lineRule="auto"/>
                              <w:jc w:val="center"/>
                              <w:textDirection w:val="btLr"/>
                            </w:pPr>
                            <w:r>
                              <w:rPr>
                                <w:color w:val="000000"/>
                              </w:rPr>
                              <w:t>App</w:t>
                            </w:r>
                          </w:p>
                        </w:txbxContent>
                      </wps:txbx>
                      <wps:bodyPr spcFirstLastPara="1" wrap="square" lIns="91425" tIns="45700" rIns="91425" bIns="45700" anchor="t" anchorCtr="0">
                        <a:noAutofit/>
                      </wps:bodyPr>
                    </wps:wsp>
                  </a:graphicData>
                </a:graphic>
              </wp:anchor>
            </w:drawing>
          </mc:Choice>
          <mc:Fallback>
            <w:pict>
              <v:rect w14:anchorId="5CB5D852" id="Rectangle 72" o:spid="_x0000_s1079" style="position:absolute;left:0;text-align:left;margin-left:92pt;margin-top:1.2pt;width:220.7pt;height:53.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" fillcolor="white [3201]" strokecolor="black [3200]" strokeweight="1pt">
                <v:stroke startarrowwidth="narrow" startarrowlength="short" endarrowwidth="narrow" endarrowlength="short"/>
                <v:textbox inset="2.53958mm,1.2694mm,2.53958mm,1.2694mm">
                  <w:txbxContent>
                    <w:p w14:paraId="67C32EDA" w14:textId="77777777" w:rsidR="00C73CB3" w:rsidRDefault="00C73CB3">
                      <w:pPr>
                        <w:spacing w:line="258" w:lineRule="auto"/>
                        <w:jc w:val="center"/>
                        <w:textDirection w:val="btLr"/>
                      </w:pPr>
                      <w:r>
                        <w:rPr>
                          <w:color w:val="000000"/>
                        </w:rPr>
                        <w:t>App</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739136" behindDoc="0" locked="0" layoutInCell="1" hidden="0" allowOverlap="1" wp14:anchorId="619D7953" wp14:editId="71445A90">
                <wp:simplePos x="0" y="0"/>
                <wp:positionH relativeFrom="column">
                  <wp:posOffset>2743200</wp:posOffset>
                </wp:positionH>
                <wp:positionV relativeFrom="paragraph">
                  <wp:posOffset>241300</wp:posOffset>
                </wp:positionV>
                <wp:extent cx="1042678" cy="330159"/>
                <wp:effectExtent l="0" t="0" r="0" b="0"/>
                <wp:wrapNone/>
                <wp:docPr id="55" name="Rectangle 55"/>
                <wp:cNvGraphicFramePr/>
                <a:graphic xmlns:a="http://schemas.openxmlformats.org/drawingml/2006/main">
                  <a:graphicData uri="http://schemas.microsoft.com/office/word/2010/wordprocessingShape">
                    <wps:wsp>
                      <wps:cNvSpPr/>
                      <wps:spPr>
                        <a:xfrm>
                          <a:off x="4829424" y="3619683"/>
                          <a:ext cx="1033153" cy="320634"/>
                        </a:xfrm>
                        <a:prstGeom prst="rect">
                          <a:avLst/>
                        </a:prstGeom>
                        <a:solidFill>
                          <a:schemeClr val="lt1"/>
                        </a:solidFill>
                        <a:ln w="9525" cap="flat" cmpd="sng">
                          <a:solidFill>
                            <a:srgbClr val="000000"/>
                          </a:solidFill>
                          <a:prstDash val="solid"/>
                          <a:round/>
                          <a:headEnd type="none" w="sm" len="sm"/>
                          <a:tailEnd type="none" w="sm" len="sm"/>
                        </a:ln>
                      </wps:spPr>
                      <wps:txbx>
                        <w:txbxContent>
                          <w:p w14:paraId="241F652E" w14:textId="77777777" w:rsidR="00C73CB3" w:rsidRDefault="00C73CB3">
                            <w:pPr>
                              <w:spacing w:line="258" w:lineRule="auto"/>
                              <w:textDirection w:val="btLr"/>
                            </w:pPr>
                            <w:r>
                              <w:rPr>
                                <w:color w:val="000000"/>
                              </w:rPr>
                              <w:t>Sujet Réseau</w:t>
                            </w:r>
                          </w:p>
                        </w:txbxContent>
                      </wps:txbx>
                      <wps:bodyPr spcFirstLastPara="1" wrap="square" lIns="91425" tIns="45700" rIns="91425" bIns="45700" anchor="t" anchorCtr="0">
                        <a:noAutofit/>
                      </wps:bodyPr>
                    </wps:wsp>
                  </a:graphicData>
                </a:graphic>
              </wp:anchor>
            </w:drawing>
          </mc:Choice>
          <mc:Fallback>
            <w:pict>
              <v:rect w14:anchorId="619D7953" id="Rectangle 55" o:spid="_x0000_s1080" style="position:absolute;left:0;text-align:left;margin-left:3in;margin-top:19pt;width:82.1pt;height:2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" fillcolor="white [3201]">
                <v:stroke startarrowwidth="narrow" startarrowlength="short" endarrowwidth="narrow" endarrowlength="short" joinstyle="round"/>
                <v:textbox inset="2.53958mm,1.2694mm,2.53958mm,1.2694mm">
                  <w:txbxContent>
                    <w:p w14:paraId="241F652E" w14:textId="77777777" w:rsidR="00C73CB3" w:rsidRDefault="00C73CB3">
                      <w:pPr>
                        <w:spacing w:line="258" w:lineRule="auto"/>
                        <w:textDirection w:val="btLr"/>
                      </w:pPr>
                      <w:r>
                        <w:rPr>
                          <w:color w:val="000000"/>
                        </w:rPr>
                        <w:t>Sujet Réseau</w:t>
                      </w:r>
                    </w:p>
                  </w:txbxContent>
                </v:textbox>
              </v:rect>
            </w:pict>
          </mc:Fallback>
        </mc:AlternateContent>
      </w:r>
      <w:r w:rsidR="00FC4BED" w:rsidRPr="009547B8">
        <w:rPr>
          <w:rFonts w:ascii="Times New Roman" w:hAnsi="Times New Roman" w:cs="Times New Roman"/>
          <w:noProof/>
          <w:sz w:val="24"/>
          <w:szCs w:val="24"/>
        </w:rPr>
        <mc:AlternateContent>
          <mc:Choice Requires="wps">
            <w:drawing>
              <wp:anchor distT="0" distB="0" distL="114300" distR="114300" simplePos="0" relativeHeight="251740160" behindDoc="0" locked="0" layoutInCell="1" hidden="0" allowOverlap="1" wp14:anchorId="6653385A" wp14:editId="21A5C038">
                <wp:simplePos x="0" y="0"/>
                <wp:positionH relativeFrom="column">
                  <wp:posOffset>1320800</wp:posOffset>
                </wp:positionH>
                <wp:positionV relativeFrom="paragraph">
                  <wp:posOffset>241300</wp:posOffset>
                </wp:positionV>
                <wp:extent cx="1042678" cy="330159"/>
                <wp:effectExtent l="0" t="0" r="0" b="0"/>
                <wp:wrapNone/>
                <wp:docPr id="48" name="Rectangle 48"/>
                <wp:cNvGraphicFramePr/>
                <a:graphic xmlns:a="http://schemas.openxmlformats.org/drawingml/2006/main">
                  <a:graphicData uri="http://schemas.microsoft.com/office/word/2010/wordprocessingShape">
                    <wps:wsp>
                      <wps:cNvSpPr/>
                      <wps:spPr>
                        <a:xfrm>
                          <a:off x="4829424" y="3619683"/>
                          <a:ext cx="1033153" cy="320634"/>
                        </a:xfrm>
                        <a:prstGeom prst="rect">
                          <a:avLst/>
                        </a:prstGeom>
                        <a:solidFill>
                          <a:schemeClr val="lt1"/>
                        </a:solidFill>
                        <a:ln w="9525" cap="flat" cmpd="sng">
                          <a:solidFill>
                            <a:srgbClr val="000000"/>
                          </a:solidFill>
                          <a:prstDash val="solid"/>
                          <a:round/>
                          <a:headEnd type="none" w="sm" len="sm"/>
                          <a:tailEnd type="none" w="sm" len="sm"/>
                        </a:ln>
                      </wps:spPr>
                      <wps:txbx>
                        <w:txbxContent>
                          <w:p w14:paraId="3FE53D81" w14:textId="77777777" w:rsidR="00C73CB3" w:rsidRDefault="00C73CB3">
                            <w:pPr>
                              <w:spacing w:line="258" w:lineRule="auto"/>
                              <w:textDirection w:val="btLr"/>
                            </w:pPr>
                            <w:r>
                              <w:rPr>
                                <w:color w:val="000000"/>
                              </w:rPr>
                              <w:t>Sujet interface</w:t>
                            </w:r>
                          </w:p>
                        </w:txbxContent>
                      </wps:txbx>
                      <wps:bodyPr spcFirstLastPara="1" wrap="square" lIns="91425" tIns="45700" rIns="91425" bIns="45700" anchor="t" anchorCtr="0">
                        <a:noAutofit/>
                      </wps:bodyPr>
                    </wps:wsp>
                  </a:graphicData>
                </a:graphic>
              </wp:anchor>
            </w:drawing>
          </mc:Choice>
          <mc:Fallback>
            <w:pict>
              <v:rect w14:anchorId="6653385A" id="Rectangle 48" o:spid="_x0000_s1081" style="position:absolute;left:0;text-align:left;margin-left:104pt;margin-top:19pt;width:82.1pt;height:26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" fillcolor="white [3201]">
                <v:stroke startarrowwidth="narrow" startarrowlength="short" endarrowwidth="narrow" endarrowlength="short" joinstyle="round"/>
                <v:textbox inset="2.53958mm,1.2694mm,2.53958mm,1.2694mm">
                  <w:txbxContent>
                    <w:p w14:paraId="3FE53D81" w14:textId="77777777" w:rsidR="00C73CB3" w:rsidRDefault="00C73CB3">
                      <w:pPr>
                        <w:spacing w:line="258" w:lineRule="auto"/>
                        <w:textDirection w:val="btLr"/>
                      </w:pPr>
                      <w:r>
                        <w:rPr>
                          <w:color w:val="000000"/>
                        </w:rPr>
                        <w:t>Sujet interface</w:t>
                      </w:r>
                    </w:p>
                  </w:txbxContent>
                </v:textbox>
              </v:rect>
            </w:pict>
          </mc:Fallback>
        </mc:AlternateContent>
      </w:r>
    </w:p>
    <w:p w14:paraId="7EF0DF71" w14:textId="77777777" w:rsidR="005D4A63" w:rsidRPr="009547B8" w:rsidRDefault="00FC4BED" w:rsidP="00BB1CA2">
      <w:pPr>
        <w:spacing w:line="360" w:lineRule="auto"/>
        <w:jc w:val="both"/>
        <w:rPr>
          <w:rFonts w:ascii="Times New Roman" w:eastAsia="Times New Roman" w:hAnsi="Times New Roman" w:cs="Times New Roman"/>
          <w:sz w:val="24"/>
          <w:szCs w:val="24"/>
          <w:highlight w:val="white"/>
        </w:rPr>
      </w:pPr>
      <w:r w:rsidRPr="009547B8">
        <w:rPr>
          <w:rFonts w:ascii="Times New Roman" w:hAnsi="Times New Roman" w:cs="Times New Roman"/>
          <w:noProof/>
          <w:sz w:val="24"/>
          <w:szCs w:val="24"/>
        </w:rPr>
        <mc:AlternateContent>
          <mc:Choice Requires="wpg">
            <w:drawing>
              <wp:anchor distT="0" distB="0" distL="114300" distR="114300" simplePos="0" relativeHeight="251741184" behindDoc="0" locked="0" layoutInCell="1" hidden="0" allowOverlap="1" wp14:anchorId="6ECBF0EB" wp14:editId="20E659A4">
                <wp:simplePos x="0" y="0"/>
                <wp:positionH relativeFrom="column">
                  <wp:posOffset>1816100</wp:posOffset>
                </wp:positionH>
                <wp:positionV relativeFrom="paragraph">
                  <wp:posOffset>215900</wp:posOffset>
                </wp:positionV>
                <wp:extent cx="25400" cy="320634"/>
                <wp:effectExtent l="0" t="0" r="0" b="0"/>
                <wp:wrapNone/>
                <wp:docPr id="21" name="Connecteur droit avec flèche 21"/>
                <wp:cNvGraphicFramePr/>
                <a:graphic xmlns:a="http://schemas.openxmlformats.org/drawingml/2006/main">
                  <a:graphicData uri="http://schemas.microsoft.com/office/word/2010/wordprocessingShape">
                    <wps:wsp>
                      <wps:cNvCnPr/>
                      <wps:spPr>
                        <a:xfrm flipH="1">
                          <a:off x="5340063" y="3619683"/>
                          <a:ext cx="11875" cy="32063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25400" cy="320634"/>
                <wp:effectExtent b="0" l="0" r="0" t="0"/>
                <wp:wrapNone/>
                <wp:docPr id="21" name="image22.png"/>
                <a:graphic>
                  <a:graphicData uri="http://schemas.openxmlformats.org/drawingml/2006/picture">
                    <pic:pic>
                      <pic:nvPicPr>
                        <pic:cNvPr id="0" name="image22.png"/>
                        <pic:cNvPicPr preferRelativeResize="0"/>
                      </pic:nvPicPr>
                      <pic:blipFill>
                        <a:blip r:embed="rId88"/>
                        <a:srcRect/>
                        <a:stretch>
                          <a:fillRect/>
                        </a:stretch>
                      </pic:blipFill>
                      <pic:spPr>
                        <a:xfrm>
                          <a:off x="0" y="0"/>
                          <a:ext cx="25400" cy="320634"/>
                        </a:xfrm>
                        <a:prstGeom prst="rect"/>
                        <a:ln/>
                      </pic:spPr>
                    </pic:pic>
                  </a:graphicData>
                </a:graphic>
              </wp:anchor>
            </w:drawing>
          </mc:Fallback>
        </mc:AlternateContent>
      </w:r>
      <w:r w:rsidRPr="009547B8">
        <w:rPr>
          <w:rFonts w:ascii="Times New Roman" w:hAnsi="Times New Roman" w:cs="Times New Roman"/>
          <w:noProof/>
          <w:sz w:val="24"/>
          <w:szCs w:val="24"/>
        </w:rPr>
        <mc:AlternateContent>
          <mc:Choice Requires="wpg">
            <w:drawing>
              <wp:anchor distT="0" distB="0" distL="114300" distR="114300" simplePos="0" relativeHeight="251742208" behindDoc="0" locked="0" layoutInCell="1" hidden="0" allowOverlap="1" wp14:anchorId="40099C34" wp14:editId="4BBA5680">
                <wp:simplePos x="0" y="0"/>
                <wp:positionH relativeFrom="column">
                  <wp:posOffset>3251200</wp:posOffset>
                </wp:positionH>
                <wp:positionV relativeFrom="paragraph">
                  <wp:posOffset>215900</wp:posOffset>
                </wp:positionV>
                <wp:extent cx="25400" cy="320634"/>
                <wp:effectExtent l="0" t="0" r="0" b="0"/>
                <wp:wrapNone/>
                <wp:docPr id="44" name="Connecteur droit avec flèche 44"/>
                <wp:cNvGraphicFramePr/>
                <a:graphic xmlns:a="http://schemas.openxmlformats.org/drawingml/2006/main">
                  <a:graphicData uri="http://schemas.microsoft.com/office/word/2010/wordprocessingShape">
                    <wps:wsp>
                      <wps:cNvCnPr/>
                      <wps:spPr>
                        <a:xfrm flipH="1">
                          <a:off x="5340063" y="3619683"/>
                          <a:ext cx="11875" cy="32063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3251200</wp:posOffset>
                </wp:positionH>
                <wp:positionV relativeFrom="paragraph">
                  <wp:posOffset>215900</wp:posOffset>
                </wp:positionV>
                <wp:extent cx="25400" cy="320634"/>
                <wp:effectExtent b="0" l="0" r="0" t="0"/>
                <wp:wrapNone/>
                <wp:docPr id="44" name="image48.png"/>
                <a:graphic>
                  <a:graphicData uri="http://schemas.openxmlformats.org/drawingml/2006/picture">
                    <pic:pic>
                      <pic:nvPicPr>
                        <pic:cNvPr id="0" name="image48.png"/>
                        <pic:cNvPicPr preferRelativeResize="0"/>
                      </pic:nvPicPr>
                      <pic:blipFill>
                        <a:blip r:embed="rId89"/>
                        <a:srcRect/>
                        <a:stretch>
                          <a:fillRect/>
                        </a:stretch>
                      </pic:blipFill>
                      <pic:spPr>
                        <a:xfrm>
                          <a:off x="0" y="0"/>
                          <a:ext cx="25400" cy="320634"/>
                        </a:xfrm>
                        <a:prstGeom prst="rect"/>
                        <a:ln/>
                      </pic:spPr>
                    </pic:pic>
                  </a:graphicData>
                </a:graphic>
              </wp:anchor>
            </w:drawing>
          </mc:Fallback>
        </mc:AlternateContent>
      </w:r>
    </w:p>
    <w:p w14:paraId="79B8E1C4"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3232" behindDoc="0" locked="0" layoutInCell="1" hidden="0" allowOverlap="1" wp14:anchorId="46953DA6" wp14:editId="666AD847">
                <wp:simplePos x="0" y="0"/>
                <wp:positionH relativeFrom="column">
                  <wp:posOffset>1257300</wp:posOffset>
                </wp:positionH>
                <wp:positionV relativeFrom="paragraph">
                  <wp:posOffset>177800</wp:posOffset>
                </wp:positionV>
                <wp:extent cx="1042678" cy="472662"/>
                <wp:effectExtent l="0" t="0" r="0" b="0"/>
                <wp:wrapNone/>
                <wp:docPr id="18" name="Rectangle 18"/>
                <wp:cNvGraphicFramePr/>
                <a:graphic xmlns:a="http://schemas.openxmlformats.org/drawingml/2006/main">
                  <a:graphicData uri="http://schemas.microsoft.com/office/word/2010/wordprocessingShape">
                    <wps:wsp>
                      <wps:cNvSpPr/>
                      <wps:spPr>
                        <a:xfrm>
                          <a:off x="4829424" y="3548432"/>
                          <a:ext cx="1033153" cy="463137"/>
                        </a:xfrm>
                        <a:prstGeom prst="rect">
                          <a:avLst/>
                        </a:prstGeom>
                        <a:solidFill>
                          <a:schemeClr val="lt1"/>
                        </a:solidFill>
                        <a:ln w="9525" cap="flat" cmpd="sng">
                          <a:solidFill>
                            <a:srgbClr val="000000"/>
                          </a:solidFill>
                          <a:prstDash val="solid"/>
                          <a:round/>
                          <a:headEnd type="none" w="sm" len="sm"/>
                          <a:tailEnd type="none" w="sm" len="sm"/>
                        </a:ln>
                      </wps:spPr>
                      <wps:txbx>
                        <w:txbxContent>
                          <w:p w14:paraId="29BADA2B" w14:textId="77777777" w:rsidR="00C73CB3" w:rsidRDefault="00C73CB3">
                            <w:pPr>
                              <w:spacing w:line="258" w:lineRule="auto"/>
                              <w:textDirection w:val="btLr"/>
                            </w:pPr>
                            <w:r>
                              <w:rPr>
                                <w:color w:val="000000"/>
                              </w:rPr>
                              <w:t>Observable interface</w:t>
                            </w:r>
                          </w:p>
                        </w:txbxContent>
                      </wps:txbx>
                      <wps:bodyPr spcFirstLastPara="1" wrap="square" lIns="91425" tIns="45700" rIns="91425" bIns="45700" anchor="t" anchorCtr="0">
                        <a:noAutofit/>
                      </wps:bodyPr>
                    </wps:wsp>
                  </a:graphicData>
                </a:graphic>
              </wp:anchor>
            </w:drawing>
          </mc:Choice>
          <mc:Fallback>
            <w:pict>
              <v:rect w14:anchorId="46953DA6" id="Rectangle 18" o:spid="_x0000_s1082" style="position:absolute;left:0;text-align:left;margin-left:99pt;margin-top:14pt;width:82.1pt;height:37.2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" fillcolor="white [3201]">
                <v:stroke startarrowwidth="narrow" startarrowlength="short" endarrowwidth="narrow" endarrowlength="short" joinstyle="round"/>
                <v:textbox inset="2.53958mm,1.2694mm,2.53958mm,1.2694mm">
                  <w:txbxContent>
                    <w:p w14:paraId="29BADA2B" w14:textId="77777777" w:rsidR="00C73CB3" w:rsidRDefault="00C73CB3">
                      <w:pPr>
                        <w:spacing w:line="258" w:lineRule="auto"/>
                        <w:textDirection w:val="btLr"/>
                      </w:pPr>
                      <w:r>
                        <w:rPr>
                          <w:color w:val="000000"/>
                        </w:rPr>
                        <w:t>Observable interface</w:t>
                      </w:r>
                    </w:p>
                  </w:txbxContent>
                </v:textbox>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44256" behindDoc="0" locked="0" layoutInCell="1" hidden="0" allowOverlap="1" wp14:anchorId="2BF806DE" wp14:editId="652C3BC7">
                <wp:simplePos x="0" y="0"/>
                <wp:positionH relativeFrom="column">
                  <wp:posOffset>2730500</wp:posOffset>
                </wp:positionH>
                <wp:positionV relativeFrom="paragraph">
                  <wp:posOffset>203200</wp:posOffset>
                </wp:positionV>
                <wp:extent cx="1042670" cy="472663"/>
                <wp:effectExtent l="0" t="0" r="0" b="0"/>
                <wp:wrapNone/>
                <wp:docPr id="83" name="Rectangle 83"/>
                <wp:cNvGraphicFramePr/>
                <a:graphic xmlns:a="http://schemas.openxmlformats.org/drawingml/2006/main">
                  <a:graphicData uri="http://schemas.microsoft.com/office/word/2010/wordprocessingShape">
                    <wps:wsp>
                      <wps:cNvSpPr/>
                      <wps:spPr>
                        <a:xfrm>
                          <a:off x="4829428" y="3548431"/>
                          <a:ext cx="1033145" cy="463138"/>
                        </a:xfrm>
                        <a:prstGeom prst="rect">
                          <a:avLst/>
                        </a:prstGeom>
                        <a:solidFill>
                          <a:schemeClr val="lt1"/>
                        </a:solidFill>
                        <a:ln w="9525" cap="flat" cmpd="sng">
                          <a:solidFill>
                            <a:srgbClr val="000000"/>
                          </a:solidFill>
                          <a:prstDash val="solid"/>
                          <a:round/>
                          <a:headEnd type="none" w="sm" len="sm"/>
                          <a:tailEnd type="none" w="sm" len="sm"/>
                        </a:ln>
                      </wps:spPr>
                      <wps:txbx>
                        <w:txbxContent>
                          <w:p w14:paraId="25C564C6" w14:textId="77777777" w:rsidR="00C73CB3" w:rsidRDefault="00C73CB3">
                            <w:pPr>
                              <w:spacing w:line="240" w:lineRule="auto"/>
                              <w:textDirection w:val="btLr"/>
                            </w:pPr>
                            <w:r>
                              <w:rPr>
                                <w:color w:val="000000"/>
                              </w:rPr>
                              <w:t>Observable réseau</w:t>
                            </w:r>
                          </w:p>
                        </w:txbxContent>
                      </wps:txbx>
                      <wps:bodyPr spcFirstLastPara="1" wrap="square" lIns="91425" tIns="45700" rIns="91425" bIns="45700" anchor="t" anchorCtr="0">
                        <a:noAutofit/>
                      </wps:bodyPr>
                    </wps:wsp>
                  </a:graphicData>
                </a:graphic>
              </wp:anchor>
            </w:drawing>
          </mc:Choice>
          <mc:Fallback>
            <w:pict>
              <v:rect w14:anchorId="2BF806DE" id="Rectangle 83" o:spid="_x0000_s1083" style="position:absolute;left:0;text-align:left;margin-left:215pt;margin-top:16pt;width:82.1pt;height:37.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" fillcolor="white [3201]">
                <v:stroke startarrowwidth="narrow" startarrowlength="short" endarrowwidth="narrow" endarrowlength="short" joinstyle="round"/>
                <v:textbox inset="2.53958mm,1.2694mm,2.53958mm,1.2694mm">
                  <w:txbxContent>
                    <w:p w14:paraId="25C564C6" w14:textId="77777777" w:rsidR="00C73CB3" w:rsidRDefault="00C73CB3">
                      <w:pPr>
                        <w:spacing w:line="240" w:lineRule="auto"/>
                        <w:textDirection w:val="btLr"/>
                      </w:pPr>
                      <w:r>
                        <w:rPr>
                          <w:color w:val="000000"/>
                        </w:rPr>
                        <w:t>Observable réseau</w:t>
                      </w:r>
                    </w:p>
                  </w:txbxContent>
                </v:textbox>
              </v:rect>
            </w:pict>
          </mc:Fallback>
        </mc:AlternateContent>
      </w:r>
    </w:p>
    <w:p w14:paraId="44BA15D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82144" behindDoc="0" locked="0" layoutInCell="1" hidden="0" allowOverlap="1" wp14:anchorId="6CFE25EB" wp14:editId="25C87E2E">
                <wp:simplePos x="0" y="0"/>
                <wp:positionH relativeFrom="column">
                  <wp:posOffset>1412083</wp:posOffset>
                </wp:positionH>
                <wp:positionV relativeFrom="paragraph">
                  <wp:posOffset>287583</wp:posOffset>
                </wp:positionV>
                <wp:extent cx="273133" cy="541439"/>
                <wp:effectExtent l="0" t="0" r="31750" b="30480"/>
                <wp:wrapNone/>
                <wp:docPr id="37" name="Connecteur droit avec flèche 37"/>
                <wp:cNvGraphicFramePr/>
                <a:graphic xmlns:a="http://schemas.openxmlformats.org/drawingml/2006/main">
                  <a:graphicData uri="http://schemas.microsoft.com/office/word/2010/wordprocessingShape">
                    <wps:wsp>
                      <wps:cNvCnPr/>
                      <wps:spPr>
                        <a:xfrm flipH="1">
                          <a:off x="0" y="0"/>
                          <a:ext cx="273133" cy="541439"/>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0F448920" id="Connecteur droit avec flèche 37" o:spid="_x0000_s1026" type="#_x0000_t32" style="position:absolute;margin-left:111.2pt;margin-top:22.65pt;width:21.5pt;height:42.6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" strokecolor="#4f81bd [3204]">
                <v:stroke startarrowwidth="narrow" startarrowlength="short" endarrowwidth="narrow" endarrowlength="short" joinstyle="miter"/>
              </v:shape>
            </w:pict>
          </mc:Fallback>
        </mc:AlternateContent>
      </w:r>
    </w:p>
    <w:p w14:paraId="31E39EE9"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6304" behindDoc="0" locked="0" layoutInCell="1" hidden="0" allowOverlap="1" wp14:anchorId="735984F9" wp14:editId="4C4F3047">
                <wp:simplePos x="0" y="0"/>
                <wp:positionH relativeFrom="column">
                  <wp:posOffset>127000</wp:posOffset>
                </wp:positionH>
                <wp:positionV relativeFrom="paragraph">
                  <wp:posOffset>215900</wp:posOffset>
                </wp:positionV>
                <wp:extent cx="1957078" cy="615167"/>
                <wp:effectExtent l="0" t="0" r="0" b="0"/>
                <wp:wrapNone/>
                <wp:docPr id="22" name="Rectangle 22"/>
                <wp:cNvGraphicFramePr/>
                <a:graphic xmlns:a="http://schemas.openxmlformats.org/drawingml/2006/main">
                  <a:graphicData uri="http://schemas.microsoft.com/office/word/2010/wordprocessingShape">
                    <wps:wsp>
                      <wps:cNvSpPr/>
                      <wps:spPr>
                        <a:xfrm>
                          <a:off x="4372224" y="3477179"/>
                          <a:ext cx="1947553" cy="605642"/>
                        </a:xfrm>
                        <a:prstGeom prst="rect">
                          <a:avLst/>
                        </a:prstGeom>
                        <a:solidFill>
                          <a:schemeClr val="lt1"/>
                        </a:solidFill>
                        <a:ln w="9525" cap="flat" cmpd="sng">
                          <a:solidFill>
                            <a:srgbClr val="000000"/>
                          </a:solidFill>
                          <a:prstDash val="solid"/>
                          <a:round/>
                          <a:headEnd type="none" w="sm" len="sm"/>
                          <a:tailEnd type="none" w="sm" len="sm"/>
                        </a:ln>
                      </wps:spPr>
                      <wps:txbx>
                        <w:txbxContent>
                          <w:p w14:paraId="437E706D" w14:textId="77777777" w:rsidR="00C73CB3" w:rsidRDefault="00C73CB3">
                            <w:pPr>
                              <w:spacing w:line="258" w:lineRule="auto"/>
                              <w:jc w:val="center"/>
                              <w:textDirection w:val="btLr"/>
                            </w:pPr>
                            <w:r>
                              <w:rPr>
                                <w:color w:val="000000"/>
                              </w:rPr>
                              <w:t>Interface</w:t>
                            </w:r>
                          </w:p>
                        </w:txbxContent>
                      </wps:txbx>
                      <wps:bodyPr spcFirstLastPara="1" wrap="square" lIns="91425" tIns="45700" rIns="91425" bIns="45700" anchor="t" anchorCtr="0">
                        <a:noAutofit/>
                      </wps:bodyPr>
                    </wps:wsp>
                  </a:graphicData>
                </a:graphic>
              </wp:anchor>
            </w:drawing>
          </mc:Choice>
          <mc:Fallback>
            <w:pict>
              <v:rect w14:anchorId="735984F9" id="Rectangle 22" o:spid="_x0000_s1084" style="position:absolute;left:0;text-align:left;margin-left:10pt;margin-top:17pt;width:154.1pt;height:48.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" fillcolor="white [3201]">
                <v:stroke startarrowwidth="narrow" startarrowlength="short" endarrowwidth="narrow" endarrowlength="short" joinstyle="round"/>
                <v:textbox inset="2.53958mm,1.2694mm,2.53958mm,1.2694mm">
                  <w:txbxContent>
                    <w:p w14:paraId="437E706D" w14:textId="77777777" w:rsidR="00C73CB3" w:rsidRDefault="00C73CB3">
                      <w:pPr>
                        <w:spacing w:line="258" w:lineRule="auto"/>
                        <w:jc w:val="center"/>
                        <w:textDirection w:val="btLr"/>
                      </w:pPr>
                      <w:r>
                        <w:rPr>
                          <w:color w:val="000000"/>
                        </w:rPr>
                        <w:t>Interface</w:t>
                      </w:r>
                    </w:p>
                  </w:txbxContent>
                </v:textbox>
              </v:rect>
            </w:pict>
          </mc:Fallback>
        </mc:AlternateContent>
      </w:r>
    </w:p>
    <w:p w14:paraId="04541C07"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47328" behindDoc="0" locked="0" layoutInCell="1" hidden="0" allowOverlap="1" wp14:anchorId="14FBFC52" wp14:editId="220B982D">
                <wp:simplePos x="0" y="0"/>
                <wp:positionH relativeFrom="column">
                  <wp:posOffset>927100</wp:posOffset>
                </wp:positionH>
                <wp:positionV relativeFrom="paragraph">
                  <wp:posOffset>114300</wp:posOffset>
                </wp:positionV>
                <wp:extent cx="947444" cy="306409"/>
                <wp:effectExtent l="0" t="0" r="0" b="0"/>
                <wp:wrapNone/>
                <wp:docPr id="73" name="Rectangle 73"/>
                <wp:cNvGraphicFramePr/>
                <a:graphic xmlns:a="http://schemas.openxmlformats.org/drawingml/2006/main">
                  <a:graphicData uri="http://schemas.microsoft.com/office/word/2010/wordprocessingShape">
                    <wps:wsp>
                      <wps:cNvSpPr/>
                      <wps:spPr>
                        <a:xfrm>
                          <a:off x="4877041" y="3631558"/>
                          <a:ext cx="937919" cy="29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2E127B1B" w14:textId="77777777" w:rsidR="00C73CB3" w:rsidRDefault="00C73CB3">
                            <w:pPr>
                              <w:spacing w:line="258" w:lineRule="auto"/>
                              <w:textDirection w:val="btLr"/>
                            </w:pPr>
                            <w:r>
                              <w:rPr>
                                <w:color w:val="000000"/>
                              </w:rPr>
                              <w:t>Abonnement</w:t>
                            </w:r>
                          </w:p>
                        </w:txbxContent>
                      </wps:txbx>
                      <wps:bodyPr spcFirstLastPara="1" wrap="square" lIns="91425" tIns="45700" rIns="91425" bIns="45700" anchor="t" anchorCtr="0">
                        <a:noAutofit/>
                      </wps:bodyPr>
                    </wps:wsp>
                  </a:graphicData>
                </a:graphic>
              </wp:anchor>
            </w:drawing>
          </mc:Choice>
          <mc:Fallback>
            <w:pict>
              <v:rect w14:anchorId="14FBFC52" id="Rectangle 73" o:spid="_x0000_s1085" style="position:absolute;left:0;text-align:left;margin-left:73pt;margin-top:9pt;width:74.6pt;height:24.1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" fillcolor="white [3201]">
                <v:stroke startarrowwidth="narrow" startarrowlength="short" endarrowwidth="narrow" endarrowlength="short" joinstyle="round"/>
                <v:textbox inset="2.53958mm,1.2694mm,2.53958mm,1.2694mm">
                  <w:txbxContent>
                    <w:p w14:paraId="2E127B1B" w14:textId="77777777" w:rsidR="00C73CB3" w:rsidRDefault="00C73CB3">
                      <w:pPr>
                        <w:spacing w:line="258" w:lineRule="auto"/>
                        <w:textDirection w:val="btLr"/>
                      </w:pPr>
                      <w:r>
                        <w:rPr>
                          <w:color w:val="000000"/>
                        </w:rPr>
                        <w:t>Abonnement</w:t>
                      </w:r>
                    </w:p>
                  </w:txbxContent>
                </v:textbox>
              </v:rect>
            </w:pict>
          </mc:Fallback>
        </mc:AlternateContent>
      </w:r>
    </w:p>
    <w:p w14:paraId="29C3E1AE" w14:textId="556CCCA3" w:rsidR="005D4A63" w:rsidRPr="009547B8" w:rsidRDefault="005E6DEA"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58B5D821" wp14:editId="3813F25D">
                <wp:simplePos x="0" y="0"/>
                <wp:positionH relativeFrom="margin">
                  <wp:posOffset>419100</wp:posOffset>
                </wp:positionH>
                <wp:positionV relativeFrom="paragraph">
                  <wp:posOffset>230505</wp:posOffset>
                </wp:positionV>
                <wp:extent cx="4514850" cy="381000"/>
                <wp:effectExtent l="0" t="0" r="19050" b="19050"/>
                <wp:wrapNone/>
                <wp:docPr id="101" name="Zone de texte 101"/>
                <wp:cNvGraphicFramePr/>
                <a:graphic xmlns:a="http://schemas.openxmlformats.org/drawingml/2006/main">
                  <a:graphicData uri="http://schemas.microsoft.com/office/word/2010/wordprocessingShape">
                    <wps:wsp>
                      <wps:cNvSpPr txBox="1"/>
                      <wps:spPr>
                        <a:xfrm>
                          <a:off x="0" y="0"/>
                          <a:ext cx="4514850" cy="381000"/>
                        </a:xfrm>
                        <a:prstGeom prst="rect">
                          <a:avLst/>
                        </a:prstGeom>
                        <a:solidFill>
                          <a:schemeClr val="lt1"/>
                        </a:solidFill>
                        <a:ln w="6350">
                          <a:solidFill>
                            <a:prstClr val="black"/>
                          </a:solidFill>
                        </a:ln>
                      </wps:spPr>
                      <wps:txbx>
                        <w:txbxContent>
                          <w:p w14:paraId="69231E3A" w14:textId="3E4F2516" w:rsidR="00C73CB3" w:rsidRPr="00F338B8" w:rsidRDefault="00C73CB3" w:rsidP="005E6DEA">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8</w:t>
                            </w:r>
                            <w:r w:rsidRPr="00F338B8">
                              <w:rPr>
                                <w:rFonts w:ascii="Times New Roman" w:hAnsi="Times New Roman" w:cs="Times New Roman"/>
                                <w:sz w:val="24"/>
                                <w:szCs w:val="24"/>
                              </w:rPr>
                              <w:t> :</w:t>
                            </w:r>
                            <w:r>
                              <w:rPr>
                                <w:rFonts w:ascii="Times New Roman" w:hAnsi="Times New Roman" w:cs="Times New Roman"/>
                                <w:sz w:val="24"/>
                                <w:szCs w:val="24"/>
                              </w:rPr>
                              <w:t xml:space="preserve"> Schéma résumant l’abonnement à un Observable RxJS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B5D821" id="Zone de texte 101" o:spid="_x0000_s1086" type="#_x0000_t202" style="position:absolute;left:0;text-align:left;margin-left:33pt;margin-top:18.15pt;width:355.5pt;height:30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" fillcolor="white [3201]" strokeweight=".5pt">
                <v:textbox>
                  <w:txbxContent>
                    <w:p w14:paraId="69231E3A" w14:textId="3E4F2516" w:rsidR="00C73CB3" w:rsidRPr="00F338B8" w:rsidRDefault="00C73CB3" w:rsidP="005E6DEA">
                      <w:pPr>
                        <w:rPr>
                          <w:rFonts w:ascii="Times New Roman" w:hAnsi="Times New Roman" w:cs="Times New Roman"/>
                          <w:sz w:val="24"/>
                          <w:szCs w:val="24"/>
                        </w:rPr>
                      </w:pPr>
                      <w:r w:rsidRPr="00F338B8">
                        <w:rPr>
                          <w:rFonts w:ascii="Times New Roman" w:hAnsi="Times New Roman" w:cs="Times New Roman"/>
                          <w:sz w:val="24"/>
                          <w:szCs w:val="24"/>
                        </w:rPr>
                        <w:t xml:space="preserve">Figure </w:t>
                      </w:r>
                      <w:r>
                        <w:rPr>
                          <w:rFonts w:ascii="Times New Roman" w:hAnsi="Times New Roman" w:cs="Times New Roman"/>
                          <w:sz w:val="24"/>
                          <w:szCs w:val="24"/>
                        </w:rPr>
                        <w:t>8</w:t>
                      </w:r>
                      <w:r w:rsidRPr="00F338B8">
                        <w:rPr>
                          <w:rFonts w:ascii="Times New Roman" w:hAnsi="Times New Roman" w:cs="Times New Roman"/>
                          <w:sz w:val="24"/>
                          <w:szCs w:val="24"/>
                        </w:rPr>
                        <w:t> :</w:t>
                      </w:r>
                      <w:r>
                        <w:rPr>
                          <w:rFonts w:ascii="Times New Roman" w:hAnsi="Times New Roman" w:cs="Times New Roman"/>
                          <w:sz w:val="24"/>
                          <w:szCs w:val="24"/>
                        </w:rPr>
                        <w:t xml:space="preserve"> Schéma résumant l’abonnement à un Observable RxJS</w:t>
                      </w:r>
                    </w:p>
                  </w:txbxContent>
                </v:textbox>
                <w10:wrap anchorx="margin"/>
              </v:shape>
            </w:pict>
          </mc:Fallback>
        </mc:AlternateContent>
      </w:r>
    </w:p>
    <w:p w14:paraId="59C15693" w14:textId="65D91E50" w:rsidR="005E6DEA" w:rsidRPr="009547B8" w:rsidRDefault="005E6DEA" w:rsidP="00BB1CA2">
      <w:pPr>
        <w:spacing w:line="360" w:lineRule="auto"/>
        <w:jc w:val="both"/>
        <w:rPr>
          <w:rFonts w:ascii="Times New Roman" w:eastAsia="Times New Roman" w:hAnsi="Times New Roman" w:cs="Times New Roman"/>
          <w:sz w:val="24"/>
          <w:szCs w:val="24"/>
        </w:rPr>
      </w:pPr>
    </w:p>
    <w:p w14:paraId="03C1806E" w14:textId="77777777" w:rsidR="00561386" w:rsidRDefault="00561386" w:rsidP="00BB1CA2">
      <w:pPr>
        <w:spacing w:line="360" w:lineRule="auto"/>
        <w:jc w:val="both"/>
        <w:rPr>
          <w:rFonts w:ascii="Times New Roman" w:eastAsia="Times New Roman" w:hAnsi="Times New Roman" w:cs="Times New Roman"/>
          <w:sz w:val="24"/>
          <w:szCs w:val="24"/>
        </w:rPr>
      </w:pPr>
    </w:p>
    <w:p w14:paraId="5AB59F55" w14:textId="65B59FD4" w:rsidR="005D4A63" w:rsidRPr="009547B8" w:rsidRDefault="00FC4BED" w:rsidP="00BB1CA2">
      <w:pPr>
        <w:spacing w:line="360" w:lineRule="auto"/>
        <w:jc w:val="both"/>
        <w:rPr>
          <w:rFonts w:ascii="Times New Roman" w:eastAsia="Times New Roman" w:hAnsi="Times New Roman" w:cs="Times New Roman"/>
          <w:sz w:val="24"/>
          <w:szCs w:val="24"/>
        </w:rPr>
      </w:pPr>
      <w:ins w:id="156" w:author="Victorien Elvinger" w:date="2020-06-25T18:08:00Z">
        <w:r w:rsidRPr="009547B8">
          <w:rPr>
            <w:rFonts w:ascii="Times New Roman" w:eastAsia="Times New Roman" w:hAnsi="Times New Roman" w:cs="Times New Roman"/>
            <w:sz w:val="24"/>
            <w:szCs w:val="24"/>
          </w:rPr>
          <w:t xml:space="preserve">La couche applicative émet des événements dans le sujet interface et l’interface graphique les reçoit à travers l’observable interface. L’interface graphique est ainsi </w:t>
        </w:r>
      </w:ins>
      <w:r w:rsidR="007D0471" w:rsidRPr="009547B8">
        <w:rPr>
          <w:rFonts w:ascii="Times New Roman" w:eastAsia="Times New Roman" w:hAnsi="Times New Roman" w:cs="Times New Roman"/>
          <w:sz w:val="24"/>
          <w:szCs w:val="24"/>
        </w:rPr>
        <w:t>abonnée</w:t>
      </w:r>
      <w:ins w:id="157" w:author="Victorien Elvinger" w:date="2020-06-25T18:08:00Z">
        <w:r w:rsidRPr="009547B8">
          <w:rPr>
            <w:rFonts w:ascii="Times New Roman" w:eastAsia="Times New Roman" w:hAnsi="Times New Roman" w:cs="Times New Roman"/>
            <w:sz w:val="24"/>
            <w:szCs w:val="24"/>
          </w:rPr>
          <w:t xml:space="preserve"> aux événements émis par la couche applicative. Pour autant, la couche applicative et l’interface graphique ne se connaissent pas directement. Cette architecture permet donc un découplage des deux entités. </w:t>
        </w:r>
      </w:ins>
      <w:del w:id="158" w:author="Victorien Elvinger" w:date="2020-06-25T18:08:00Z">
        <w:r w:rsidRPr="009547B8">
          <w:rPr>
            <w:rFonts w:ascii="Times New Roman" w:eastAsia="Times New Roman" w:hAnsi="Times New Roman" w:cs="Times New Roman"/>
            <w:sz w:val="24"/>
            <w:szCs w:val="24"/>
          </w:rPr>
          <w:delText>L’objectif de ce schéma est de montrer que le réseau s’abonne à l’observable bien qu’il ne connaisse pas directement le sujet.</w:delText>
        </w:r>
      </w:del>
    </w:p>
    <w:p w14:paraId="04AE78E4" w14:textId="0767DCB8" w:rsidR="00906B8B" w:rsidRDefault="00906B8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8B2356"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46083B8" w14:textId="77777777" w:rsidR="005D4A63" w:rsidRPr="00D62AD7" w:rsidRDefault="00FC4BED" w:rsidP="00BB1CA2">
      <w:pPr>
        <w:pStyle w:val="Titre3"/>
        <w:spacing w:line="360" w:lineRule="auto"/>
        <w:jc w:val="both"/>
        <w:rPr>
          <w:rFonts w:ascii="Times New Roman" w:eastAsia="Times New Roman" w:hAnsi="Times New Roman" w:cs="Times New Roman"/>
          <w:sz w:val="26"/>
          <w:szCs w:val="26"/>
        </w:rPr>
      </w:pPr>
      <w:bookmarkStart w:id="159" w:name="_Toc44270359"/>
      <w:commentRangeStart w:id="160"/>
      <w:r w:rsidRPr="00D62AD7">
        <w:rPr>
          <w:rFonts w:ascii="Times New Roman" w:eastAsia="Times New Roman" w:hAnsi="Times New Roman" w:cs="Times New Roman"/>
          <w:sz w:val="26"/>
          <w:szCs w:val="26"/>
        </w:rPr>
        <w:t>Tests unitaires</w:t>
      </w:r>
      <w:commentRangeEnd w:id="160"/>
      <w:r w:rsidRPr="00D62AD7">
        <w:rPr>
          <w:rFonts w:ascii="Times New Roman" w:hAnsi="Times New Roman" w:cs="Times New Roman"/>
          <w:sz w:val="26"/>
          <w:szCs w:val="26"/>
        </w:rPr>
        <w:commentReference w:id="160"/>
      </w:r>
      <w:bookmarkEnd w:id="159"/>
    </w:p>
    <w:p w14:paraId="5480582B" w14:textId="77777777" w:rsidR="00FA034B"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Enfin, cette version </w:t>
      </w:r>
      <w:ins w:id="161" w:author="Victorien Elvinger" w:date="2020-06-25T18:10:00Z">
        <w:r w:rsidRPr="009547B8">
          <w:rPr>
            <w:rFonts w:ascii="Times New Roman" w:eastAsia="Times New Roman" w:hAnsi="Times New Roman" w:cs="Times New Roman"/>
            <w:sz w:val="24"/>
            <w:szCs w:val="24"/>
          </w:rPr>
          <w:t>a permis</w:t>
        </w:r>
      </w:ins>
      <w:del w:id="162" w:author="Victorien Elvinger" w:date="2020-06-25T18:10:00Z">
        <w:r w:rsidRPr="009547B8">
          <w:rPr>
            <w:rFonts w:ascii="Times New Roman" w:eastAsia="Times New Roman" w:hAnsi="Times New Roman" w:cs="Times New Roman"/>
            <w:sz w:val="24"/>
            <w:szCs w:val="24"/>
          </w:rPr>
          <w:delText>va aussi permettre</w:delText>
        </w:r>
      </w:del>
      <w:r w:rsidRPr="009547B8">
        <w:rPr>
          <w:rFonts w:ascii="Times New Roman" w:eastAsia="Times New Roman" w:hAnsi="Times New Roman" w:cs="Times New Roman"/>
          <w:sz w:val="24"/>
          <w:szCs w:val="24"/>
        </w:rPr>
        <w:t xml:space="preserve"> le développement de tests unitaires portant uniquement sur la </w:t>
      </w:r>
      <w:ins w:id="163" w:author="Victorien Elvinger" w:date="2020-06-25T18:11:00Z">
        <w:r w:rsidRPr="009547B8">
          <w:rPr>
            <w:rFonts w:ascii="Times New Roman" w:eastAsia="Times New Roman" w:hAnsi="Times New Roman" w:cs="Times New Roman"/>
            <w:sz w:val="24"/>
            <w:szCs w:val="24"/>
          </w:rPr>
          <w:t>couche applicative (app)</w:t>
        </w:r>
      </w:ins>
      <w:del w:id="164" w:author="Victorien Elvinger" w:date="2020-06-25T18:11:00Z">
        <w:r w:rsidRPr="009547B8">
          <w:rPr>
            <w:rFonts w:ascii="Times New Roman" w:eastAsia="Times New Roman" w:hAnsi="Times New Roman" w:cs="Times New Roman"/>
            <w:sz w:val="24"/>
            <w:szCs w:val="24"/>
          </w:rPr>
          <w:delText>partie app</w:delText>
        </w:r>
      </w:del>
      <w:ins w:id="165" w:author="Victorien Elvinger" w:date="2020-06-25T18:11:00Z">
        <w:r w:rsidRPr="009547B8">
          <w:rPr>
            <w:rFonts w:ascii="Times New Roman" w:eastAsia="Times New Roman" w:hAnsi="Times New Roman" w:cs="Times New Roman"/>
            <w:sz w:val="24"/>
            <w:szCs w:val="24"/>
          </w:rPr>
          <w:t xml:space="preserve">. Seul cette couche a été testée car il s’agit de </w:t>
        </w:r>
      </w:ins>
      <w:del w:id="166" w:author="Victorien Elvinger" w:date="2020-06-25T18:11:00Z">
        <w:r w:rsidRPr="009547B8">
          <w:rPr>
            <w:rFonts w:ascii="Times New Roman" w:eastAsia="Times New Roman" w:hAnsi="Times New Roman" w:cs="Times New Roman"/>
            <w:sz w:val="24"/>
            <w:szCs w:val="24"/>
          </w:rPr>
          <w:delText xml:space="preserve"> (qui sera </w:delText>
        </w:r>
      </w:del>
      <w:r w:rsidRPr="009547B8">
        <w:rPr>
          <w:rFonts w:ascii="Times New Roman" w:eastAsia="Times New Roman" w:hAnsi="Times New Roman" w:cs="Times New Roman"/>
          <w:sz w:val="24"/>
          <w:szCs w:val="24"/>
        </w:rPr>
        <w:t>la seule à être intégrée à MUTE</w:t>
      </w:r>
      <w:del w:id="167" w:author="Victorien Elvinger" w:date="2020-06-25T18:11:00Z">
        <w:r w:rsidRPr="009547B8">
          <w:rPr>
            <w:rFonts w:ascii="Times New Roman" w:eastAsia="Times New Roman" w:hAnsi="Times New Roman" w:cs="Times New Roman"/>
            <w:sz w:val="24"/>
            <w:szCs w:val="24"/>
          </w:rPr>
          <w:delText>)</w:delText>
        </w:r>
      </w:del>
      <w:r w:rsidRPr="009547B8">
        <w:rPr>
          <w:rFonts w:ascii="Times New Roman" w:eastAsia="Times New Roman" w:hAnsi="Times New Roman" w:cs="Times New Roman"/>
          <w:sz w:val="24"/>
          <w:szCs w:val="24"/>
        </w:rPr>
        <w:t xml:space="preserve">. Comme </w:t>
      </w:r>
      <w:del w:id="168" w:author="Victorien Elvinger" w:date="2020-06-25T18:12:00Z">
        <w:r w:rsidRPr="009547B8">
          <w:rPr>
            <w:rFonts w:ascii="Times New Roman" w:eastAsia="Times New Roman" w:hAnsi="Times New Roman" w:cs="Times New Roman"/>
            <w:sz w:val="24"/>
            <w:szCs w:val="24"/>
          </w:rPr>
          <w:delText xml:space="preserve">vu sur </w:delText>
        </w:r>
      </w:del>
      <w:r w:rsidRPr="009547B8">
        <w:rPr>
          <w:rFonts w:ascii="Times New Roman" w:eastAsia="Times New Roman" w:hAnsi="Times New Roman" w:cs="Times New Roman"/>
          <w:sz w:val="24"/>
          <w:szCs w:val="24"/>
        </w:rPr>
        <w:t>le schéma</w:t>
      </w:r>
      <w:ins w:id="169" w:author="Victorien Elvinger" w:date="2020-06-25T18:12:00Z">
        <w:r w:rsidRPr="009547B8">
          <w:rPr>
            <w:rFonts w:ascii="Times New Roman" w:eastAsia="Times New Roman" w:hAnsi="Times New Roman" w:cs="Times New Roman"/>
            <w:sz w:val="24"/>
            <w:szCs w:val="24"/>
          </w:rPr>
          <w:t xml:space="preserve"> le suggère</w:t>
        </w:r>
      </w:ins>
      <w:r w:rsidRPr="009547B8">
        <w:rPr>
          <w:rFonts w:ascii="Times New Roman" w:eastAsia="Times New Roman" w:hAnsi="Times New Roman" w:cs="Times New Roman"/>
          <w:sz w:val="24"/>
          <w:szCs w:val="24"/>
        </w:rPr>
        <w:t xml:space="preserve">, toutes les informations externes à app vont lui parvenir à l’aide des observables des autres composants. En créant un sujet qui contient des valeurs prédéfinies, il est plus simple de vérifier la réaction de app qu’en </w:t>
      </w:r>
      <w:ins w:id="170" w:author="Victorien Elvinger" w:date="2020-06-25T18:12:00Z">
        <w:r w:rsidRPr="009547B8">
          <w:rPr>
            <w:rFonts w:ascii="Times New Roman" w:eastAsia="Times New Roman" w:hAnsi="Times New Roman" w:cs="Times New Roman"/>
            <w:sz w:val="24"/>
            <w:szCs w:val="24"/>
          </w:rPr>
          <w:t>fabriquant</w:t>
        </w:r>
      </w:ins>
      <w:del w:id="171" w:author="Victorien Elvinger" w:date="2020-06-25T18:12:00Z">
        <w:r w:rsidRPr="009547B8">
          <w:rPr>
            <w:rFonts w:ascii="Times New Roman" w:eastAsia="Times New Roman" w:hAnsi="Times New Roman" w:cs="Times New Roman"/>
            <w:sz w:val="24"/>
            <w:szCs w:val="24"/>
          </w:rPr>
          <w:delText>fabricant</w:delText>
        </w:r>
      </w:del>
      <w:r w:rsidRPr="009547B8">
        <w:rPr>
          <w:rFonts w:ascii="Times New Roman" w:eastAsia="Times New Roman" w:hAnsi="Times New Roman" w:cs="Times New Roman"/>
          <w:sz w:val="24"/>
          <w:szCs w:val="24"/>
        </w:rPr>
        <w:t xml:space="preserve"> un scénario complet qui agit sur tous les composants.</w:t>
      </w:r>
    </w:p>
    <w:p w14:paraId="35836356" w14:textId="77777777" w:rsidR="00172DEF" w:rsidRDefault="00FA034B"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regrouper les fonctionnalités testées en 3 catégories :</w:t>
      </w:r>
    </w:p>
    <w:p w14:paraId="362EF923" w14:textId="48A8B9DA" w:rsidR="00DC51F2" w:rsidRDefault="00447D1A"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00172DEF" w:rsidRPr="00056C50">
        <w:rPr>
          <w:rFonts w:ascii="Times New Roman" w:eastAsia="Times New Roman" w:hAnsi="Times New Roman" w:cs="Times New Roman"/>
          <w:b/>
          <w:bCs/>
          <w:sz w:val="24"/>
          <w:szCs w:val="24"/>
        </w:rPr>
        <w:t xml:space="preserve">Vérification du comportement d’un </w:t>
      </w:r>
      <w:r w:rsidR="00DC51F2" w:rsidRPr="00056C50">
        <w:rPr>
          <w:rFonts w:ascii="Times New Roman" w:eastAsia="Times New Roman" w:hAnsi="Times New Roman" w:cs="Times New Roman"/>
          <w:b/>
          <w:bCs/>
          <w:sz w:val="24"/>
          <w:szCs w:val="24"/>
        </w:rPr>
        <w:t>nœud lors de la réception d’un message</w:t>
      </w:r>
      <w:r w:rsidR="00A8596D">
        <w:rPr>
          <w:rFonts w:ascii="Times New Roman" w:eastAsia="Times New Roman" w:hAnsi="Times New Roman" w:cs="Times New Roman"/>
          <w:sz w:val="24"/>
          <w:szCs w:val="24"/>
        </w:rPr>
        <w:t xml:space="preserve"> : les propriétés évoquées concernant le comportement attendu après un message d’un certain type sont respectées (exemple : après la </w:t>
      </w:r>
      <w:r>
        <w:rPr>
          <w:rFonts w:ascii="Times New Roman" w:eastAsia="Times New Roman" w:hAnsi="Times New Roman" w:cs="Times New Roman"/>
          <w:sz w:val="24"/>
          <w:szCs w:val="24"/>
        </w:rPr>
        <w:t>réception</w:t>
      </w:r>
      <w:r w:rsidR="00A8596D">
        <w:rPr>
          <w:rFonts w:ascii="Times New Roman" w:eastAsia="Times New Roman" w:hAnsi="Times New Roman" w:cs="Times New Roman"/>
          <w:sz w:val="24"/>
          <w:szCs w:val="24"/>
        </w:rPr>
        <w:t xml:space="preserve"> d’un ping, je </w:t>
      </w:r>
      <w:r w:rsidR="00FC0340">
        <w:rPr>
          <w:rFonts w:ascii="Times New Roman" w:eastAsia="Times New Roman" w:hAnsi="Times New Roman" w:cs="Times New Roman"/>
          <w:sz w:val="24"/>
          <w:szCs w:val="24"/>
        </w:rPr>
        <w:t>réponds</w:t>
      </w:r>
      <w:r w:rsidR="00A8596D">
        <w:rPr>
          <w:rFonts w:ascii="Times New Roman" w:eastAsia="Times New Roman" w:hAnsi="Times New Roman" w:cs="Times New Roman"/>
          <w:sz w:val="24"/>
          <w:szCs w:val="24"/>
        </w:rPr>
        <w:t xml:space="preserve"> un </w:t>
      </w:r>
      <w:proofErr w:type="spellStart"/>
      <w:r w:rsidR="00A8596D">
        <w:rPr>
          <w:rFonts w:ascii="Times New Roman" w:eastAsia="Times New Roman" w:hAnsi="Times New Roman" w:cs="Times New Roman"/>
          <w:sz w:val="24"/>
          <w:szCs w:val="24"/>
        </w:rPr>
        <w:t>ack</w:t>
      </w:r>
      <w:proofErr w:type="spellEnd"/>
      <w:r w:rsidR="00A8596D">
        <w:rPr>
          <w:rFonts w:ascii="Times New Roman" w:eastAsia="Times New Roman" w:hAnsi="Times New Roman" w:cs="Times New Roman"/>
          <w:sz w:val="24"/>
          <w:szCs w:val="24"/>
        </w:rPr>
        <w:t xml:space="preserve">), les informations de </w:t>
      </w:r>
      <w:proofErr w:type="spellStart"/>
      <w:r w:rsidR="00A8596D">
        <w:rPr>
          <w:rFonts w:ascii="Times New Roman" w:eastAsia="Times New Roman" w:hAnsi="Times New Roman" w:cs="Times New Roman"/>
          <w:sz w:val="24"/>
          <w:szCs w:val="24"/>
        </w:rPr>
        <w:t>piggyback</w:t>
      </w:r>
      <w:proofErr w:type="spellEnd"/>
      <w:r w:rsidR="00A8596D">
        <w:rPr>
          <w:rFonts w:ascii="Times New Roman" w:eastAsia="Times New Roman" w:hAnsi="Times New Roman" w:cs="Times New Roman"/>
          <w:sz w:val="24"/>
          <w:szCs w:val="24"/>
        </w:rPr>
        <w:t xml:space="preserve"> sont propagées correctement.</w:t>
      </w:r>
    </w:p>
    <w:p w14:paraId="5F41927A" w14:textId="22F6A95C" w:rsidR="00DC51F2" w:rsidRDefault="00764657"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00DC51F2" w:rsidRPr="00056C50">
        <w:rPr>
          <w:rFonts w:ascii="Times New Roman" w:eastAsia="Times New Roman" w:hAnsi="Times New Roman" w:cs="Times New Roman"/>
          <w:b/>
          <w:bCs/>
          <w:sz w:val="24"/>
          <w:szCs w:val="24"/>
        </w:rPr>
        <w:t>Vérification des conséquences après l’exécution d’une période</w:t>
      </w:r>
      <w:r w:rsidR="004A4C42">
        <w:rPr>
          <w:rFonts w:ascii="Times New Roman" w:eastAsia="Times New Roman" w:hAnsi="Times New Roman" w:cs="Times New Roman"/>
          <w:sz w:val="24"/>
          <w:szCs w:val="24"/>
        </w:rPr>
        <w:t xml:space="preserve"> : un client qui répond à un ping (par un </w:t>
      </w:r>
      <w:proofErr w:type="spellStart"/>
      <w:r w:rsidR="004A4C42">
        <w:rPr>
          <w:rFonts w:ascii="Times New Roman" w:eastAsia="Times New Roman" w:hAnsi="Times New Roman" w:cs="Times New Roman"/>
          <w:sz w:val="24"/>
          <w:szCs w:val="24"/>
        </w:rPr>
        <w:t>ack</w:t>
      </w:r>
      <w:proofErr w:type="spellEnd"/>
      <w:r w:rsidR="004A4C42">
        <w:rPr>
          <w:rFonts w:ascii="Times New Roman" w:eastAsia="Times New Roman" w:hAnsi="Times New Roman" w:cs="Times New Roman"/>
          <w:sz w:val="24"/>
          <w:szCs w:val="24"/>
        </w:rPr>
        <w:t xml:space="preserve"> direct ou indirect) doit rester </w:t>
      </w:r>
      <w:r w:rsidR="004A4C42" w:rsidRPr="001C2D7A">
        <w:rPr>
          <w:rFonts w:ascii="Times New Roman" w:eastAsia="Times New Roman" w:hAnsi="Times New Roman" w:cs="Times New Roman"/>
          <w:i/>
          <w:iCs/>
          <w:sz w:val="24"/>
          <w:szCs w:val="24"/>
        </w:rPr>
        <w:t>ok</w:t>
      </w:r>
      <w:r w:rsidR="004A4C42">
        <w:rPr>
          <w:rFonts w:ascii="Times New Roman" w:eastAsia="Times New Roman" w:hAnsi="Times New Roman" w:cs="Times New Roman"/>
          <w:sz w:val="24"/>
          <w:szCs w:val="24"/>
        </w:rPr>
        <w:t xml:space="preserve">, sinon il doit passer </w:t>
      </w:r>
      <w:r w:rsidR="004A4C42" w:rsidRPr="001C2D7A">
        <w:rPr>
          <w:rFonts w:ascii="Times New Roman" w:eastAsia="Times New Roman" w:hAnsi="Times New Roman" w:cs="Times New Roman"/>
          <w:i/>
          <w:iCs/>
          <w:sz w:val="24"/>
          <w:szCs w:val="24"/>
        </w:rPr>
        <w:t>ko</w:t>
      </w:r>
      <w:r w:rsidR="004A4C42">
        <w:rPr>
          <w:rFonts w:ascii="Times New Roman" w:eastAsia="Times New Roman" w:hAnsi="Times New Roman" w:cs="Times New Roman"/>
          <w:sz w:val="24"/>
          <w:szCs w:val="24"/>
        </w:rPr>
        <w:t xml:space="preserve"> (s’il était Alive, il devient </w:t>
      </w:r>
      <w:r w:rsidR="001C2D7A">
        <w:rPr>
          <w:rFonts w:ascii="Times New Roman" w:eastAsia="Times New Roman" w:hAnsi="Times New Roman" w:cs="Times New Roman"/>
          <w:sz w:val="24"/>
          <w:szCs w:val="24"/>
        </w:rPr>
        <w:t>S</w:t>
      </w:r>
      <w:r w:rsidR="004A4C42">
        <w:rPr>
          <w:rFonts w:ascii="Times New Roman" w:eastAsia="Times New Roman" w:hAnsi="Times New Roman" w:cs="Times New Roman"/>
          <w:sz w:val="24"/>
          <w:szCs w:val="24"/>
        </w:rPr>
        <w:t>uspect et s’il était Suspect il doit être retiré du réseau</w:t>
      </w:r>
      <w:r w:rsidR="00056C50">
        <w:rPr>
          <w:rFonts w:ascii="Times New Roman" w:eastAsia="Times New Roman" w:hAnsi="Times New Roman" w:cs="Times New Roman"/>
          <w:sz w:val="24"/>
          <w:szCs w:val="24"/>
        </w:rPr>
        <w:t>)</w:t>
      </w:r>
      <w:r w:rsidR="004A4C42">
        <w:rPr>
          <w:rFonts w:ascii="Times New Roman" w:eastAsia="Times New Roman" w:hAnsi="Times New Roman" w:cs="Times New Roman"/>
          <w:sz w:val="24"/>
          <w:szCs w:val="24"/>
        </w:rPr>
        <w:t>.</w:t>
      </w:r>
    </w:p>
    <w:p w14:paraId="75A9E8DB" w14:textId="52803FF9" w:rsidR="005D4A63" w:rsidRPr="009547B8" w:rsidRDefault="00764657"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00DC51F2" w:rsidRPr="00FB06CF">
        <w:rPr>
          <w:rFonts w:ascii="Times New Roman" w:eastAsia="Times New Roman" w:hAnsi="Times New Roman" w:cs="Times New Roman"/>
          <w:b/>
          <w:bCs/>
          <w:sz w:val="24"/>
          <w:szCs w:val="24"/>
        </w:rPr>
        <w:t>Vérification des mises à jour des structures de données</w:t>
      </w:r>
      <w:r w:rsidR="00AD7510" w:rsidRPr="00FB06CF">
        <w:rPr>
          <w:rFonts w:ascii="Times New Roman" w:eastAsia="Times New Roman" w:hAnsi="Times New Roman" w:cs="Times New Roman"/>
          <w:b/>
          <w:bCs/>
          <w:sz w:val="24"/>
          <w:szCs w:val="24"/>
        </w:rPr>
        <w:t> </w:t>
      </w:r>
      <w:r w:rsidR="00AD7510">
        <w:rPr>
          <w:rFonts w:ascii="Times New Roman" w:eastAsia="Times New Roman" w:hAnsi="Times New Roman" w:cs="Times New Roman"/>
          <w:sz w:val="24"/>
          <w:szCs w:val="24"/>
        </w:rPr>
        <w:t>: ajout</w:t>
      </w:r>
      <w:r w:rsidR="00961A3B">
        <w:rPr>
          <w:rFonts w:ascii="Times New Roman" w:eastAsia="Times New Roman" w:hAnsi="Times New Roman" w:cs="Times New Roman"/>
          <w:sz w:val="24"/>
          <w:szCs w:val="24"/>
        </w:rPr>
        <w:t xml:space="preserve">, suspicion ou </w:t>
      </w:r>
      <w:r w:rsidR="00AD7510">
        <w:rPr>
          <w:rFonts w:ascii="Times New Roman" w:eastAsia="Times New Roman" w:hAnsi="Times New Roman" w:cs="Times New Roman"/>
          <w:sz w:val="24"/>
          <w:szCs w:val="24"/>
        </w:rPr>
        <w:t>suppression d’un collaborateur principalement</w:t>
      </w:r>
      <w:r w:rsidR="005848A5">
        <w:rPr>
          <w:rFonts w:ascii="Times New Roman" w:eastAsia="Times New Roman" w:hAnsi="Times New Roman" w:cs="Times New Roman"/>
          <w:sz w:val="24"/>
          <w:szCs w:val="24"/>
        </w:rPr>
        <w:t>.</w:t>
      </w:r>
      <w:r w:rsidR="00F02A20">
        <w:rPr>
          <w:rFonts w:ascii="Times New Roman" w:eastAsia="Times New Roman" w:hAnsi="Times New Roman" w:cs="Times New Roman"/>
          <w:sz w:val="24"/>
          <w:szCs w:val="24"/>
        </w:rPr>
        <w:t xml:space="preserve"> </w:t>
      </w:r>
      <w:r w:rsidR="00FC4BED" w:rsidRPr="009547B8">
        <w:rPr>
          <w:rFonts w:ascii="Times New Roman" w:hAnsi="Times New Roman" w:cs="Times New Roman"/>
          <w:sz w:val="24"/>
          <w:szCs w:val="24"/>
        </w:rPr>
        <w:br w:type="page"/>
      </w:r>
    </w:p>
    <w:p w14:paraId="1257108C"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172" w:name="_Toc44270360"/>
      <w:r w:rsidRPr="00D62AD7">
        <w:rPr>
          <w:rFonts w:ascii="Times New Roman" w:eastAsia="Times New Roman" w:hAnsi="Times New Roman" w:cs="Times New Roman"/>
        </w:rPr>
        <w:lastRenderedPageBreak/>
        <w:t>Intégration dans MUTE</w:t>
      </w:r>
      <w:bookmarkEnd w:id="172"/>
    </w:p>
    <w:p w14:paraId="31228F6C"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Nous allons maintenant aborder la dernière partie du stage</w:t>
      </w:r>
      <w:ins w:id="173" w:author="Victorien Elvinger" w:date="2020-06-25T18:12:00Z">
        <w:r w:rsidRPr="009547B8">
          <w:rPr>
            <w:rFonts w:ascii="Times New Roman" w:eastAsia="Times New Roman" w:hAnsi="Times New Roman" w:cs="Times New Roman"/>
            <w:sz w:val="24"/>
            <w:szCs w:val="24"/>
          </w:rPr>
          <w:t xml:space="preserve"> :</w:t>
        </w:r>
      </w:ins>
      <w:del w:id="174" w:author="Victorien Elvinger" w:date="2020-06-25T18:12:00Z">
        <w:r w:rsidRPr="009547B8">
          <w:rPr>
            <w:rFonts w:ascii="Times New Roman" w:eastAsia="Times New Roman" w:hAnsi="Times New Roman" w:cs="Times New Roman"/>
            <w:sz w:val="24"/>
            <w:szCs w:val="24"/>
          </w:rPr>
          <w:delText>,</w:delText>
        </w:r>
      </w:del>
      <w:r w:rsidRPr="009547B8">
        <w:rPr>
          <w:rFonts w:ascii="Times New Roman" w:eastAsia="Times New Roman" w:hAnsi="Times New Roman" w:cs="Times New Roman"/>
          <w:sz w:val="24"/>
          <w:szCs w:val="24"/>
        </w:rPr>
        <w:t xml:space="preserve"> l’intégration du protocole SWIM à MUTE. </w:t>
      </w:r>
      <w:commentRangeStart w:id="175"/>
      <w:r w:rsidRPr="009547B8">
        <w:rPr>
          <w:rFonts w:ascii="Times New Roman" w:eastAsia="Times New Roman" w:hAnsi="Times New Roman" w:cs="Times New Roman"/>
          <w:sz w:val="24"/>
          <w:szCs w:val="24"/>
        </w:rPr>
        <w:t xml:space="preserve">Pour simplifier le contenu de cette partie, </w:t>
      </w:r>
      <w:del w:id="176" w:author="Victorien Elvinger" w:date="2020-06-25T18:12:00Z">
        <w:r w:rsidRPr="009547B8">
          <w:rPr>
            <w:rFonts w:ascii="Times New Roman" w:eastAsia="Times New Roman" w:hAnsi="Times New Roman" w:cs="Times New Roman"/>
            <w:sz w:val="24"/>
            <w:szCs w:val="24"/>
          </w:rPr>
          <w:delText xml:space="preserve">ne </w:delText>
        </w:r>
      </w:del>
      <w:r w:rsidRPr="009547B8">
        <w:rPr>
          <w:rFonts w:ascii="Times New Roman" w:eastAsia="Times New Roman" w:hAnsi="Times New Roman" w:cs="Times New Roman"/>
          <w:sz w:val="24"/>
          <w:szCs w:val="24"/>
        </w:rPr>
        <w:t xml:space="preserve">nous </w:t>
      </w:r>
      <w:ins w:id="177" w:author="Victorien Elvinger" w:date="2020-06-25T18:13:00Z">
        <w:r w:rsidRPr="009547B8">
          <w:rPr>
            <w:rFonts w:ascii="Times New Roman" w:eastAsia="Times New Roman" w:hAnsi="Times New Roman" w:cs="Times New Roman"/>
            <w:sz w:val="24"/>
            <w:szCs w:val="24"/>
          </w:rPr>
          <w:t>ne détaillerons</w:t>
        </w:r>
      </w:ins>
      <w:del w:id="178" w:author="Victorien Elvinger" w:date="2020-06-25T18:13:00Z">
        <w:r w:rsidRPr="009547B8">
          <w:rPr>
            <w:rFonts w:ascii="Times New Roman" w:eastAsia="Times New Roman" w:hAnsi="Times New Roman" w:cs="Times New Roman"/>
            <w:sz w:val="24"/>
            <w:szCs w:val="24"/>
          </w:rPr>
          <w:delText>détailleront</w:delText>
        </w:r>
      </w:del>
      <w:r w:rsidRPr="009547B8">
        <w:rPr>
          <w:rFonts w:ascii="Times New Roman" w:eastAsia="Times New Roman" w:hAnsi="Times New Roman" w:cs="Times New Roman"/>
          <w:sz w:val="24"/>
          <w:szCs w:val="24"/>
        </w:rPr>
        <w:t xml:space="preserve"> pas le fonctionnement interne de l’application, mais on précise que ces modifications seront effectuées dans le composant appelé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w:t>
      </w:r>
      <w:commentRangeEnd w:id="175"/>
      <w:r w:rsidRPr="009547B8">
        <w:rPr>
          <w:rFonts w:ascii="Times New Roman" w:hAnsi="Times New Roman" w:cs="Times New Roman"/>
          <w:sz w:val="24"/>
          <w:szCs w:val="24"/>
        </w:rPr>
        <w:commentReference w:id="175"/>
      </w:r>
    </w:p>
    <w:p w14:paraId="15E4DD6E"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57665182" w14:textId="37D39F9F" w:rsidR="005D4A63" w:rsidRPr="00D62AD7" w:rsidRDefault="00FC4BED" w:rsidP="006628CA">
      <w:pPr>
        <w:pStyle w:val="Titre2"/>
        <w:spacing w:line="360" w:lineRule="auto"/>
        <w:jc w:val="both"/>
        <w:rPr>
          <w:rFonts w:ascii="Times New Roman" w:hAnsi="Times New Roman" w:cs="Times New Roman"/>
          <w:sz w:val="28"/>
          <w:szCs w:val="28"/>
        </w:rPr>
      </w:pPr>
      <w:bookmarkStart w:id="179" w:name="_Toc44270361"/>
      <w:r w:rsidRPr="00D62AD7">
        <w:rPr>
          <w:rFonts w:ascii="Times New Roman" w:hAnsi="Times New Roman" w:cs="Times New Roman"/>
          <w:sz w:val="28"/>
          <w:szCs w:val="28"/>
        </w:rPr>
        <w:t>Mute-</w:t>
      </w:r>
      <w:proofErr w:type="spellStart"/>
      <w:r w:rsidRPr="00D62AD7">
        <w:rPr>
          <w:rFonts w:ascii="Times New Roman" w:hAnsi="Times New Roman" w:cs="Times New Roman"/>
          <w:sz w:val="28"/>
          <w:szCs w:val="28"/>
        </w:rPr>
        <w:t>core</w:t>
      </w:r>
      <w:bookmarkEnd w:id="179"/>
      <w:proofErr w:type="spellEnd"/>
    </w:p>
    <w:p w14:paraId="0B51DD0B"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est le composant de MUTE qui gère les données</w:t>
      </w:r>
      <w:ins w:id="180" w:author="Matthieu NICOLAS" w:date="2020-06-26T15:15:00Z">
        <w:r w:rsidRPr="009547B8">
          <w:rPr>
            <w:rFonts w:ascii="Times New Roman" w:eastAsia="Times New Roman" w:hAnsi="Times New Roman" w:cs="Times New Roman"/>
            <w:sz w:val="24"/>
            <w:szCs w:val="24"/>
          </w:rPr>
          <w:t xml:space="preserve"> qui représentent le document textuel</w:t>
        </w:r>
      </w:ins>
      <w:r w:rsidRPr="009547B8">
        <w:rPr>
          <w:rFonts w:ascii="Times New Roman" w:eastAsia="Times New Roman" w:hAnsi="Times New Roman" w:cs="Times New Roman"/>
          <w:sz w:val="24"/>
          <w:szCs w:val="24"/>
        </w:rPr>
        <w:t xml:space="preserve"> et</w:t>
      </w:r>
      <w:ins w:id="181" w:author="Matthieu NICOLAS" w:date="2020-06-26T15:16:00Z">
        <w:r w:rsidRPr="009547B8">
          <w:rPr>
            <w:rFonts w:ascii="Times New Roman" w:eastAsia="Times New Roman" w:hAnsi="Times New Roman" w:cs="Times New Roman"/>
            <w:sz w:val="24"/>
            <w:szCs w:val="24"/>
          </w:rPr>
          <w:t xml:space="preserve"> les</w:t>
        </w:r>
      </w:ins>
      <w:r w:rsidRPr="009547B8">
        <w:rPr>
          <w:rFonts w:ascii="Times New Roman" w:eastAsia="Times New Roman" w:hAnsi="Times New Roman" w:cs="Times New Roman"/>
          <w:sz w:val="24"/>
          <w:szCs w:val="24"/>
        </w:rPr>
        <w:t xml:space="preserve"> métadonnées qui </w:t>
      </w:r>
      <w:ins w:id="182" w:author="Matthieu NICOLAS" w:date="2020-06-26T15:16:00Z">
        <w:r w:rsidRPr="009547B8">
          <w:rPr>
            <w:rFonts w:ascii="Times New Roman" w:eastAsia="Times New Roman" w:hAnsi="Times New Roman" w:cs="Times New Roman"/>
            <w:sz w:val="24"/>
            <w:szCs w:val="24"/>
          </w:rPr>
          <w:t>l’</w:t>
        </w:r>
      </w:ins>
      <w:r w:rsidRPr="009547B8">
        <w:rPr>
          <w:rFonts w:ascii="Times New Roman" w:eastAsia="Times New Roman" w:hAnsi="Times New Roman" w:cs="Times New Roman"/>
          <w:sz w:val="24"/>
          <w:szCs w:val="24"/>
        </w:rPr>
        <w:t>accompagne</w:t>
      </w:r>
      <w:del w:id="183" w:author="Matthieu NICOLAS" w:date="2020-06-26T15:16:00Z">
        <w:r w:rsidRPr="009547B8">
          <w:rPr>
            <w:rFonts w:ascii="Times New Roman" w:eastAsia="Times New Roman" w:hAnsi="Times New Roman" w:cs="Times New Roman"/>
            <w:sz w:val="24"/>
            <w:szCs w:val="24"/>
          </w:rPr>
          <w:delText xml:space="preserve">nt le document </w:delText>
        </w:r>
      </w:del>
      <w:ins w:id="184" w:author="Victorien Elvinger" w:date="2020-06-25T18:14:00Z">
        <w:del w:id="185" w:author="Matthieu NICOLAS" w:date="2020-06-26T15:16:00Z">
          <w:r w:rsidRPr="009547B8">
            <w:rPr>
              <w:rFonts w:ascii="Times New Roman" w:eastAsia="Times New Roman" w:hAnsi="Times New Roman" w:cs="Times New Roman"/>
              <w:sz w:val="24"/>
              <w:szCs w:val="24"/>
            </w:rPr>
            <w:delText>textuel</w:delText>
          </w:r>
        </w:del>
      </w:ins>
      <w:del w:id="186" w:author="Victorien Elvinger" w:date="2020-06-25T18:14:00Z">
        <w:r w:rsidRPr="009547B8">
          <w:rPr>
            <w:rFonts w:ascii="Times New Roman" w:eastAsia="Times New Roman" w:hAnsi="Times New Roman" w:cs="Times New Roman"/>
            <w:sz w:val="24"/>
            <w:szCs w:val="24"/>
          </w:rPr>
          <w:delText>texte</w:delText>
        </w:r>
      </w:del>
      <w:ins w:id="187" w:author="Victorien Elvinger" w:date="2020-06-25T18:14:00Z">
        <w:r w:rsidRPr="009547B8">
          <w:rPr>
            <w:rFonts w:ascii="Times New Roman" w:eastAsia="Times New Roman" w:hAnsi="Times New Roman" w:cs="Times New Roman"/>
            <w:sz w:val="24"/>
            <w:szCs w:val="24"/>
          </w:rPr>
          <w:t>. C’est donc à</w:t>
        </w:r>
        <w:del w:id="188" w:author="Matthieu NICOLAS" w:date="2020-06-26T15:17:00Z">
          <w:r w:rsidRPr="009547B8">
            <w:rPr>
              <w:rFonts w:ascii="Times New Roman" w:eastAsia="Times New Roman" w:hAnsi="Times New Roman" w:cs="Times New Roman"/>
              <w:sz w:val="24"/>
              <w:szCs w:val="24"/>
            </w:rPr>
            <w:delText xml:space="preserve"> lui</w:delText>
          </w:r>
        </w:del>
      </w:ins>
      <w:ins w:id="189" w:author="Matthieu NICOLAS" w:date="2020-06-26T15:17:00Z">
        <w:r w:rsidRPr="009547B8">
          <w:rPr>
            <w:rFonts w:ascii="Times New Roman" w:eastAsia="Times New Roman" w:hAnsi="Times New Roman" w:cs="Times New Roman"/>
            <w:sz w:val="24"/>
            <w:szCs w:val="24"/>
          </w:rPr>
          <w:t xml:space="preserve"> ce composant que nous avons attribué </w:t>
        </w:r>
      </w:ins>
      <w:ins w:id="190" w:author="Victorien Elvinger" w:date="2020-06-25T18:14:00Z">
        <w:del w:id="191" w:author="Matthieu NICOLAS" w:date="2020-06-26T15:17:00Z">
          <w:r w:rsidRPr="009547B8">
            <w:rPr>
              <w:rFonts w:ascii="Times New Roman" w:eastAsia="Times New Roman" w:hAnsi="Times New Roman" w:cs="Times New Roman"/>
              <w:sz w:val="24"/>
              <w:szCs w:val="24"/>
            </w:rPr>
            <w:delText xml:space="preserve"> que revient </w:delText>
          </w:r>
        </w:del>
        <w:r w:rsidRPr="009547B8">
          <w:rPr>
            <w:rFonts w:ascii="Times New Roman" w:eastAsia="Times New Roman" w:hAnsi="Times New Roman" w:cs="Times New Roman"/>
            <w:sz w:val="24"/>
            <w:szCs w:val="24"/>
          </w:rPr>
          <w:t>la responsabilité de maintenir la liste des collaborateurs</w:t>
        </w:r>
      </w:ins>
      <w:del w:id="192" w:author="Victorien Elvinger" w:date="2020-06-25T18:14:00Z">
        <w:r w:rsidRPr="009547B8">
          <w:rPr>
            <w:rFonts w:ascii="Times New Roman" w:eastAsia="Times New Roman" w:hAnsi="Times New Roman" w:cs="Times New Roman"/>
            <w:sz w:val="24"/>
            <w:szCs w:val="24"/>
          </w:rPr>
          <w:delText xml:space="preserve"> (et donc par exemple la liste des collaborateurs)</w:delText>
        </w:r>
      </w:del>
      <w:r w:rsidRPr="009547B8">
        <w:rPr>
          <w:rFonts w:ascii="Times New Roman" w:eastAsia="Times New Roman" w:hAnsi="Times New Roman" w:cs="Times New Roman"/>
          <w:sz w:val="24"/>
          <w:szCs w:val="24"/>
        </w:rPr>
        <w:t xml:space="preserve">. Contrairement au prototype, il a donc fallu tenir compte du code existant pour effectuer des mises à jour, ce qui a beaucoup complexifié l’implémentation. </w:t>
      </w:r>
      <w:commentRangeStart w:id="193"/>
      <w:r w:rsidRPr="009547B8">
        <w:rPr>
          <w:rFonts w:ascii="Times New Roman" w:eastAsia="Times New Roman" w:hAnsi="Times New Roman" w:cs="Times New Roman"/>
          <w:sz w:val="24"/>
          <w:szCs w:val="24"/>
        </w:rPr>
        <w:t>Il est d’ailleurs important de noter que la personne qui à réaliser cette partie du code ne fait plus partie de l’équipe ce qui a n’a pas facilité la compréhension du code existant.</w:t>
      </w:r>
      <w:commentRangeEnd w:id="193"/>
      <w:r w:rsidRPr="009547B8">
        <w:rPr>
          <w:rFonts w:ascii="Times New Roman" w:hAnsi="Times New Roman" w:cs="Times New Roman"/>
          <w:sz w:val="24"/>
          <w:szCs w:val="24"/>
        </w:rPr>
        <w:commentReference w:id="193"/>
      </w:r>
    </w:p>
    <w:p w14:paraId="5E99A94A"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De plus, comme évoqué dans l’introduction, la gestion des collaborateurs était à la base couplée à la couche réseau, il a donc fallu lors de l’implémentation séparer clairement le protocole SWIM du code gérant la couche réseau.</w:t>
      </w:r>
    </w:p>
    <w:p w14:paraId="480061DC" w14:textId="273FCCA4"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Tout cela a donc impliqué des tests fréquents de l’application complète pour vérifier que le nouveau code ne générait pas d’effets de bord sur le reste de l’application</w:t>
      </w:r>
      <w:r w:rsidR="0014300C">
        <w:rPr>
          <w:rFonts w:ascii="Times New Roman" w:eastAsia="Times New Roman" w:hAnsi="Times New Roman" w:cs="Times New Roman"/>
          <w:sz w:val="24"/>
          <w:szCs w:val="24"/>
        </w:rPr>
        <w:t>.</w:t>
      </w:r>
    </w:p>
    <w:p w14:paraId="2E3D2FF6" w14:textId="0B16D76A" w:rsidR="00F8425A" w:rsidRPr="009547B8" w:rsidRDefault="00F8425A">
      <w:pPr>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br w:type="page"/>
      </w:r>
    </w:p>
    <w:p w14:paraId="0E9471A4" w14:textId="4C9F7ADE" w:rsidR="005D4A63" w:rsidRPr="00D62AD7" w:rsidRDefault="00FC4BED" w:rsidP="006628CA">
      <w:pPr>
        <w:pStyle w:val="Titre2"/>
        <w:spacing w:line="360" w:lineRule="auto"/>
        <w:jc w:val="both"/>
        <w:rPr>
          <w:rFonts w:ascii="Times New Roman" w:hAnsi="Times New Roman" w:cs="Times New Roman"/>
          <w:sz w:val="28"/>
          <w:szCs w:val="28"/>
        </w:rPr>
      </w:pPr>
      <w:bookmarkStart w:id="194" w:name="_Toc44270362"/>
      <w:commentRangeStart w:id="195"/>
      <w:r w:rsidRPr="00D62AD7">
        <w:rPr>
          <w:rFonts w:ascii="Times New Roman" w:hAnsi="Times New Roman" w:cs="Times New Roman"/>
          <w:sz w:val="28"/>
          <w:szCs w:val="28"/>
        </w:rPr>
        <w:lastRenderedPageBreak/>
        <w:t>Différences entre le prototype et l’implémentation dans mute-</w:t>
      </w:r>
      <w:proofErr w:type="spellStart"/>
      <w:r w:rsidRPr="00D62AD7">
        <w:rPr>
          <w:rFonts w:ascii="Times New Roman" w:hAnsi="Times New Roman" w:cs="Times New Roman"/>
          <w:sz w:val="28"/>
          <w:szCs w:val="28"/>
        </w:rPr>
        <w:t>core</w:t>
      </w:r>
      <w:commentRangeEnd w:id="195"/>
      <w:proofErr w:type="spellEnd"/>
      <w:r w:rsidRPr="00D62AD7">
        <w:rPr>
          <w:rFonts w:ascii="Times New Roman" w:hAnsi="Times New Roman" w:cs="Times New Roman"/>
          <w:sz w:val="28"/>
          <w:szCs w:val="28"/>
        </w:rPr>
        <w:commentReference w:id="195"/>
      </w:r>
      <w:bookmarkEnd w:id="194"/>
    </w:p>
    <w:p w14:paraId="6FD85660"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Pour différentes raisons, des </w:t>
      </w:r>
      <w:del w:id="196" w:author="Matthieu NICOLAS" w:date="2020-06-26T15:19:00Z">
        <w:r w:rsidRPr="009547B8">
          <w:rPr>
            <w:rFonts w:ascii="Times New Roman" w:eastAsia="Times New Roman" w:hAnsi="Times New Roman" w:cs="Times New Roman"/>
            <w:sz w:val="24"/>
            <w:szCs w:val="24"/>
          </w:rPr>
          <w:delText xml:space="preserve">petites </w:delText>
        </w:r>
      </w:del>
      <w:r w:rsidRPr="009547B8">
        <w:rPr>
          <w:rFonts w:ascii="Times New Roman" w:eastAsia="Times New Roman" w:hAnsi="Times New Roman" w:cs="Times New Roman"/>
          <w:sz w:val="24"/>
          <w:szCs w:val="24"/>
        </w:rPr>
        <w:t>différences entre le prototype et l’implémentation dans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ont dues être faites :</w:t>
      </w:r>
    </w:p>
    <w:p w14:paraId="59768ABF"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33B5B48D"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Données relatives à un collaborateur</w:t>
      </w:r>
    </w:p>
    <w:p w14:paraId="5CDC6607"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Contrairement à ce qui a été fait dans le prototype, un collaborateur correspond à plus d’informations qu’un simple numéro. On y associe par exemple un pseudo, une adresse e-mail ou d’autres informations mais surtout un collaborateur possède plusieurs identifiants : un identifiant réseau, un identifiant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et un identifiant pour l’appareil.</w:t>
      </w:r>
    </w:p>
    <w:p w14:paraId="3D8E7845"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1DA8B9C6" w14:textId="77777777" w:rsidR="005D4A63" w:rsidRPr="009547B8" w:rsidRDefault="00FC4BED" w:rsidP="00BB1CA2">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547B8">
        <w:rPr>
          <w:rFonts w:ascii="Times New Roman" w:eastAsia="Times New Roman" w:hAnsi="Times New Roman" w:cs="Times New Roman"/>
          <w:color w:val="000000"/>
          <w:sz w:val="24"/>
          <w:szCs w:val="24"/>
        </w:rPr>
        <w:t>Initialisation d’un collaborateur</w:t>
      </w:r>
    </w:p>
    <w:p w14:paraId="6CEB9813" w14:textId="4425F93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Une autre différence réside dans la manière où un client rejoint le réseau. Dans le prototype, c’est le serveur qui crée la requête du nouveau client à destination des clients qui sont déjà dans le réseau. </w:t>
      </w:r>
      <w:commentRangeStart w:id="197"/>
      <w:r w:rsidRPr="009547B8">
        <w:rPr>
          <w:rFonts w:ascii="Times New Roman" w:eastAsia="Times New Roman" w:hAnsi="Times New Roman" w:cs="Times New Roman"/>
          <w:sz w:val="24"/>
          <w:szCs w:val="24"/>
        </w:rPr>
        <w:t>Or dans mute-</w:t>
      </w:r>
      <w:proofErr w:type="spellStart"/>
      <w:r w:rsidRPr="009547B8">
        <w:rPr>
          <w:rFonts w:ascii="Times New Roman" w:eastAsia="Times New Roman" w:hAnsi="Times New Roman" w:cs="Times New Roman"/>
          <w:sz w:val="24"/>
          <w:szCs w:val="24"/>
        </w:rPr>
        <w:t>core</w:t>
      </w:r>
      <w:proofErr w:type="spellEnd"/>
      <w:r w:rsidRPr="009547B8">
        <w:rPr>
          <w:rFonts w:ascii="Times New Roman" w:eastAsia="Times New Roman" w:hAnsi="Times New Roman" w:cs="Times New Roman"/>
          <w:sz w:val="24"/>
          <w:szCs w:val="24"/>
        </w:rPr>
        <w:t xml:space="preserve"> c’est bien le client qui se charge d’envoyer une requête</w:t>
      </w:r>
      <w:commentRangeEnd w:id="197"/>
      <w:r w:rsidR="00F60CD6">
        <w:rPr>
          <w:rFonts w:ascii="Times New Roman" w:eastAsia="Times New Roman" w:hAnsi="Times New Roman" w:cs="Times New Roman"/>
          <w:sz w:val="24"/>
          <w:szCs w:val="24"/>
        </w:rPr>
        <w:t xml:space="preserve"> (car il n’y a pas de serveur)</w:t>
      </w:r>
      <w:r w:rsidRPr="009547B8">
        <w:rPr>
          <w:rFonts w:ascii="Times New Roman" w:hAnsi="Times New Roman" w:cs="Times New Roman"/>
          <w:sz w:val="24"/>
          <w:szCs w:val="24"/>
        </w:rPr>
        <w:commentReference w:id="197"/>
      </w:r>
      <w:r w:rsidRPr="009547B8">
        <w:rPr>
          <w:rFonts w:ascii="Times New Roman" w:eastAsia="Times New Roman" w:hAnsi="Times New Roman" w:cs="Times New Roman"/>
          <w:sz w:val="24"/>
          <w:szCs w:val="24"/>
        </w:rPr>
        <w:t xml:space="preserve">, il en envoie </w:t>
      </w:r>
      <w:ins w:id="198" w:author="Matthieu NICOLAS" w:date="2020-06-26T15:42:00Z">
        <w:r w:rsidRPr="009547B8">
          <w:rPr>
            <w:rFonts w:ascii="Times New Roman" w:eastAsia="Times New Roman" w:hAnsi="Times New Roman" w:cs="Times New Roman"/>
            <w:sz w:val="24"/>
            <w:szCs w:val="24"/>
          </w:rPr>
          <w:t xml:space="preserve">périodiquement jusqu’à obtenir une </w:t>
        </w:r>
      </w:ins>
      <w:del w:id="199" w:author="Matthieu NICOLAS" w:date="2020-06-26T15:42:00Z">
        <w:r w:rsidRPr="009547B8">
          <w:rPr>
            <w:rFonts w:ascii="Times New Roman" w:eastAsia="Times New Roman" w:hAnsi="Times New Roman" w:cs="Times New Roman"/>
            <w:sz w:val="24"/>
            <w:szCs w:val="24"/>
          </w:rPr>
          <w:delText xml:space="preserve">même plusieurs (1 toute les 3 secondes) tant qu’il n’a pas obtenu de </w:delText>
        </w:r>
      </w:del>
      <w:r w:rsidRPr="009547B8">
        <w:rPr>
          <w:rFonts w:ascii="Times New Roman" w:eastAsia="Times New Roman" w:hAnsi="Times New Roman" w:cs="Times New Roman"/>
          <w:sz w:val="24"/>
          <w:szCs w:val="24"/>
        </w:rPr>
        <w:t>réponse.</w:t>
      </w:r>
    </w:p>
    <w:p w14:paraId="550F1C7C" w14:textId="5E1953D1" w:rsidR="00F920E8" w:rsidRDefault="00F920E8" w:rsidP="00BB1CA2">
      <w:pPr>
        <w:spacing w:line="360" w:lineRule="auto"/>
        <w:jc w:val="both"/>
        <w:rPr>
          <w:rFonts w:ascii="Times New Roman" w:eastAsia="Times New Roman" w:hAnsi="Times New Roman" w:cs="Times New Roman"/>
          <w:sz w:val="24"/>
          <w:szCs w:val="24"/>
        </w:rPr>
      </w:pPr>
    </w:p>
    <w:p w14:paraId="0CB1625A" w14:textId="3AE4DE2D" w:rsidR="00F920E8" w:rsidRDefault="00F920E8" w:rsidP="00F920E8">
      <w:pPr>
        <w:pStyle w:val="Paragraphedeliste"/>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Utilisation de </w:t>
      </w:r>
      <w:proofErr w:type="spellStart"/>
      <w:r>
        <w:rPr>
          <w:rFonts w:ascii="Times New Roman" w:eastAsia="Times New Roman" w:hAnsi="Times New Roman" w:cs="Times New Roman"/>
          <w:sz w:val="24"/>
          <w:szCs w:val="24"/>
        </w:rPr>
        <w:t>protobuf</w:t>
      </w:r>
      <w:proofErr w:type="spellEnd"/>
      <w:r w:rsidR="007813CA">
        <w:rPr>
          <w:rFonts w:ascii="Times New Roman" w:eastAsia="Times New Roman" w:hAnsi="Times New Roman" w:cs="Times New Roman"/>
          <w:sz w:val="24"/>
          <w:szCs w:val="24"/>
        </w:rPr>
        <w:t xml:space="preserve"> </w:t>
      </w:r>
      <w:hyperlink w:anchor="_Bibliographie" w:history="1">
        <w:r w:rsidR="007813CA" w:rsidRPr="007813CA">
          <w:rPr>
            <w:rStyle w:val="Lienhypertexte"/>
            <w:rFonts w:ascii="Times New Roman" w:eastAsia="Times New Roman" w:hAnsi="Times New Roman" w:cs="Times New Roman"/>
            <w:sz w:val="24"/>
            <w:szCs w:val="24"/>
          </w:rPr>
          <w:t>[8]</w:t>
        </w:r>
      </w:hyperlink>
      <w:r w:rsidR="007813CA">
        <w:rPr>
          <w:rFonts w:ascii="Times New Roman" w:eastAsia="Times New Roman" w:hAnsi="Times New Roman" w:cs="Times New Roman"/>
          <w:sz w:val="24"/>
          <w:szCs w:val="24"/>
        </w:rPr>
        <w:t xml:space="preserve"> pour les messages</w:t>
      </w:r>
    </w:p>
    <w:p w14:paraId="7DE3D9A1" w14:textId="2721D5A9" w:rsidR="00F920E8" w:rsidRDefault="005C0E91" w:rsidP="00F920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limiter la taille des messages envoyés sur le réseau, il est nécessaire de les encoder.</w:t>
      </w:r>
      <w:r w:rsidR="00CF32C9">
        <w:rPr>
          <w:rFonts w:ascii="Times New Roman" w:eastAsia="Times New Roman" w:hAnsi="Times New Roman" w:cs="Times New Roman"/>
          <w:sz w:val="24"/>
          <w:szCs w:val="24"/>
        </w:rPr>
        <w:t xml:space="preserve"> Pour cela, nous avons utilisé la </w:t>
      </w:r>
      <w:r w:rsidR="0044008B">
        <w:rPr>
          <w:rFonts w:ascii="Times New Roman" w:eastAsia="Times New Roman" w:hAnsi="Times New Roman" w:cs="Times New Roman"/>
          <w:sz w:val="24"/>
          <w:szCs w:val="24"/>
        </w:rPr>
        <w:t>bibliothèque</w:t>
      </w:r>
      <w:r w:rsidR="00CF32C9">
        <w:rPr>
          <w:rFonts w:ascii="Times New Roman" w:eastAsia="Times New Roman" w:hAnsi="Times New Roman" w:cs="Times New Roman"/>
          <w:sz w:val="24"/>
          <w:szCs w:val="24"/>
        </w:rPr>
        <w:t xml:space="preserve"> </w:t>
      </w:r>
      <w:proofErr w:type="spellStart"/>
      <w:r w:rsidR="00CF32C9">
        <w:rPr>
          <w:rFonts w:ascii="Times New Roman" w:eastAsia="Times New Roman" w:hAnsi="Times New Roman" w:cs="Times New Roman"/>
          <w:sz w:val="24"/>
          <w:szCs w:val="24"/>
        </w:rPr>
        <w:t>protobuf</w:t>
      </w:r>
      <w:proofErr w:type="spellEnd"/>
      <w:r w:rsidR="00CF32C9">
        <w:rPr>
          <w:rFonts w:ascii="Times New Roman" w:eastAsia="Times New Roman" w:hAnsi="Times New Roman" w:cs="Times New Roman"/>
          <w:sz w:val="24"/>
          <w:szCs w:val="24"/>
        </w:rPr>
        <w:t>.</w:t>
      </w:r>
      <w:r w:rsidR="0044008B">
        <w:rPr>
          <w:rFonts w:ascii="Times New Roman" w:eastAsia="Times New Roman" w:hAnsi="Times New Roman" w:cs="Times New Roman"/>
          <w:sz w:val="24"/>
          <w:szCs w:val="24"/>
        </w:rPr>
        <w:t xml:space="preserve"> Cela est relativement simple pour des éléments comme des nombres ou des chaines de caractère, mais devient beaucoup plus difficiles avec des éléments complexes comme par exemple </w:t>
      </w:r>
      <w:r w:rsidR="00732016">
        <w:rPr>
          <w:rFonts w:ascii="Times New Roman" w:eastAsia="Times New Roman" w:hAnsi="Times New Roman" w:cs="Times New Roman"/>
          <w:sz w:val="24"/>
          <w:szCs w:val="24"/>
        </w:rPr>
        <w:t>les tableaux associatifs</w:t>
      </w:r>
      <w:r w:rsidR="0044008B">
        <w:rPr>
          <w:rFonts w:ascii="Times New Roman" w:eastAsia="Times New Roman" w:hAnsi="Times New Roman" w:cs="Times New Roman"/>
          <w:sz w:val="24"/>
          <w:szCs w:val="24"/>
        </w:rPr>
        <w:t>.</w:t>
      </w:r>
    </w:p>
    <w:p w14:paraId="7B137602" w14:textId="6D928290" w:rsidR="006C06F4" w:rsidRDefault="006C06F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E9F8106" w14:textId="484DFE09" w:rsidR="004B4494" w:rsidRPr="00EB22B9" w:rsidRDefault="004B4494" w:rsidP="00FC0340">
      <w:pPr>
        <w:pStyle w:val="Titre2"/>
        <w:spacing w:line="360" w:lineRule="auto"/>
        <w:rPr>
          <w:rFonts w:ascii="Times New Roman" w:hAnsi="Times New Roman" w:cs="Times New Roman"/>
          <w:sz w:val="28"/>
          <w:szCs w:val="28"/>
        </w:rPr>
      </w:pPr>
      <w:bookmarkStart w:id="200" w:name="_Toc44270363"/>
      <w:r w:rsidRPr="00EB22B9">
        <w:rPr>
          <w:rFonts w:ascii="Times New Roman" w:hAnsi="Times New Roman" w:cs="Times New Roman"/>
          <w:sz w:val="28"/>
          <w:szCs w:val="28"/>
        </w:rPr>
        <w:lastRenderedPageBreak/>
        <w:t>Retours sur l’intégration de SWIM</w:t>
      </w:r>
      <w:bookmarkEnd w:id="200"/>
    </w:p>
    <w:p w14:paraId="71C74110" w14:textId="375DA195" w:rsidR="004B4494" w:rsidRDefault="00EB22B9" w:rsidP="00FC0340">
      <w:pPr>
        <w:spacing w:line="360" w:lineRule="auto"/>
        <w:rPr>
          <w:rFonts w:ascii="Times New Roman" w:hAnsi="Times New Roman" w:cs="Times New Roman"/>
          <w:sz w:val="24"/>
          <w:szCs w:val="24"/>
        </w:rPr>
      </w:pPr>
      <w:r>
        <w:rPr>
          <w:rFonts w:ascii="Times New Roman" w:hAnsi="Times New Roman" w:cs="Times New Roman"/>
          <w:sz w:val="24"/>
          <w:szCs w:val="24"/>
        </w:rPr>
        <w:t>Bien qu’il reste encore 1 semaine pour continuer l’intégration au moment de rendre ce rapport, on peut tout de même effectuer quelques retours sur cette intégration.</w:t>
      </w:r>
    </w:p>
    <w:p w14:paraId="7F832E97" w14:textId="77777777" w:rsidR="00C73CB3" w:rsidRDefault="0034493A" w:rsidP="00FC0340">
      <w:pPr>
        <w:spacing w:line="360" w:lineRule="auto"/>
        <w:rPr>
          <w:rFonts w:ascii="Times New Roman" w:hAnsi="Times New Roman" w:cs="Times New Roman"/>
          <w:sz w:val="24"/>
          <w:szCs w:val="24"/>
        </w:rPr>
      </w:pPr>
      <w:r>
        <w:rPr>
          <w:rFonts w:ascii="Times New Roman" w:hAnsi="Times New Roman" w:cs="Times New Roman"/>
          <w:sz w:val="24"/>
          <w:szCs w:val="24"/>
        </w:rPr>
        <w:t>L’un des objectifs essentiels de cette implémentation était de dissocier la couche réseau et le suivi des collaborateurs. Or, la couche réseau était utilisée pour 2 choses : détecter les arrivée et départ sur le réseau et router puis envoyer des messages.</w:t>
      </w:r>
    </w:p>
    <w:p w14:paraId="3104F830" w14:textId="770066EF" w:rsidR="000E5999" w:rsidRPr="00B5203A" w:rsidRDefault="00C73CB3" w:rsidP="00915BC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Grâce à l’implémentation effectuée, on a bien supprimé la partie du code qui détectais les nouvelles connexions pour ajouter des collaborateurs puis les supprimer une fois la connexion fermée. Cependant,</w:t>
      </w:r>
      <w:r w:rsidR="0034493A">
        <w:rPr>
          <w:rFonts w:ascii="Times New Roman" w:hAnsi="Times New Roman" w:cs="Times New Roman"/>
          <w:sz w:val="24"/>
          <w:szCs w:val="24"/>
        </w:rPr>
        <w:t xml:space="preserve"> </w:t>
      </w:r>
      <w:r>
        <w:rPr>
          <w:rFonts w:ascii="Times New Roman" w:hAnsi="Times New Roman" w:cs="Times New Roman"/>
          <w:sz w:val="24"/>
          <w:szCs w:val="24"/>
        </w:rPr>
        <w:t>j’ai déjà évoqué qu’il existait plusieurs identifiants pour un collaborateur</w:t>
      </w:r>
      <w:r w:rsidR="005E6BF5">
        <w:rPr>
          <w:rFonts w:ascii="Times New Roman" w:hAnsi="Times New Roman" w:cs="Times New Roman"/>
          <w:sz w:val="24"/>
          <w:szCs w:val="24"/>
        </w:rPr>
        <w:t xml:space="preserve"> et</w:t>
      </w:r>
      <w:r w:rsidR="00915BC7">
        <w:rPr>
          <w:rFonts w:ascii="Times New Roman" w:eastAsia="Times New Roman" w:hAnsi="Times New Roman" w:cs="Times New Roman"/>
          <w:sz w:val="24"/>
          <w:szCs w:val="24"/>
        </w:rPr>
        <w:t xml:space="preserve"> </w:t>
      </w:r>
      <w:commentRangeStart w:id="201"/>
      <w:r w:rsidR="00C82480" w:rsidRPr="009547B8">
        <w:rPr>
          <w:rFonts w:ascii="Times New Roman" w:eastAsia="Times New Roman" w:hAnsi="Times New Roman" w:cs="Times New Roman"/>
          <w:sz w:val="24"/>
          <w:szCs w:val="24"/>
        </w:rPr>
        <w:t>c’est l’identifiant réseau qui est souvent utilisé dans mute-</w:t>
      </w:r>
      <w:proofErr w:type="spellStart"/>
      <w:r w:rsidR="00C82480" w:rsidRPr="009547B8">
        <w:rPr>
          <w:rFonts w:ascii="Times New Roman" w:eastAsia="Times New Roman" w:hAnsi="Times New Roman" w:cs="Times New Roman"/>
          <w:sz w:val="24"/>
          <w:szCs w:val="24"/>
        </w:rPr>
        <w:t>core</w:t>
      </w:r>
      <w:proofErr w:type="spellEnd"/>
      <w:r w:rsidR="00C82480" w:rsidRPr="009547B8">
        <w:rPr>
          <w:rFonts w:ascii="Times New Roman" w:eastAsia="Times New Roman" w:hAnsi="Times New Roman" w:cs="Times New Roman"/>
          <w:sz w:val="24"/>
          <w:szCs w:val="24"/>
        </w:rPr>
        <w:t xml:space="preserve"> au lieu de l’identifiant mute-</w:t>
      </w:r>
      <w:proofErr w:type="spellStart"/>
      <w:r w:rsidR="00C82480" w:rsidRPr="009547B8">
        <w:rPr>
          <w:rFonts w:ascii="Times New Roman" w:eastAsia="Times New Roman" w:hAnsi="Times New Roman" w:cs="Times New Roman"/>
          <w:sz w:val="24"/>
          <w:szCs w:val="24"/>
        </w:rPr>
        <w:t>core</w:t>
      </w:r>
      <w:proofErr w:type="spellEnd"/>
      <w:r w:rsidR="00C82480" w:rsidRPr="009547B8">
        <w:rPr>
          <w:rFonts w:ascii="Times New Roman" w:eastAsia="Times New Roman" w:hAnsi="Times New Roman" w:cs="Times New Roman"/>
          <w:sz w:val="24"/>
          <w:szCs w:val="24"/>
        </w:rPr>
        <w:t xml:space="preserve"> lui-même. </w:t>
      </w:r>
      <w:r w:rsidR="00D2568B">
        <w:rPr>
          <w:rFonts w:ascii="Times New Roman" w:eastAsia="Times New Roman" w:hAnsi="Times New Roman" w:cs="Times New Roman"/>
          <w:sz w:val="24"/>
          <w:szCs w:val="24"/>
        </w:rPr>
        <w:t>C’est une incohérence qui</w:t>
      </w:r>
      <w:r w:rsidR="00C82480" w:rsidRPr="009547B8">
        <w:rPr>
          <w:rFonts w:ascii="Times New Roman" w:eastAsia="Times New Roman" w:hAnsi="Times New Roman" w:cs="Times New Roman"/>
          <w:sz w:val="24"/>
          <w:szCs w:val="24"/>
        </w:rPr>
        <w:t xml:space="preserve"> réapparait souvent dans le code et il aurait été trop long à corriger en quelques jours</w:t>
      </w:r>
      <w:r w:rsidR="003708F8">
        <w:rPr>
          <w:rFonts w:ascii="Times New Roman" w:eastAsia="Times New Roman" w:hAnsi="Times New Roman" w:cs="Times New Roman"/>
          <w:sz w:val="24"/>
          <w:szCs w:val="24"/>
        </w:rPr>
        <w:t>.</w:t>
      </w:r>
      <w:r w:rsidR="00C82480" w:rsidRPr="009547B8">
        <w:rPr>
          <w:rFonts w:ascii="Times New Roman" w:eastAsia="Times New Roman" w:hAnsi="Times New Roman" w:cs="Times New Roman"/>
          <w:sz w:val="24"/>
          <w:szCs w:val="24"/>
        </w:rPr>
        <w:t xml:space="preserve"> </w:t>
      </w:r>
      <w:r w:rsidR="003708F8">
        <w:rPr>
          <w:rFonts w:ascii="Times New Roman" w:eastAsia="Times New Roman" w:hAnsi="Times New Roman" w:cs="Times New Roman"/>
          <w:sz w:val="24"/>
          <w:szCs w:val="24"/>
        </w:rPr>
        <w:t>N</w:t>
      </w:r>
      <w:r w:rsidR="00C82480" w:rsidRPr="009547B8">
        <w:rPr>
          <w:rFonts w:ascii="Times New Roman" w:eastAsia="Times New Roman" w:hAnsi="Times New Roman" w:cs="Times New Roman"/>
          <w:sz w:val="24"/>
          <w:szCs w:val="24"/>
        </w:rPr>
        <w:t>ous avons donc contourné ce problème de manière à continuer à utiliser cet identifiant résea</w:t>
      </w:r>
      <w:r w:rsidR="00013F23">
        <w:rPr>
          <w:rFonts w:ascii="Times New Roman" w:eastAsia="Times New Roman" w:hAnsi="Times New Roman" w:cs="Times New Roman"/>
          <w:sz w:val="24"/>
          <w:szCs w:val="24"/>
        </w:rPr>
        <w:t>u, ce qui fait perdurer ce couplage</w:t>
      </w:r>
      <w:r w:rsidR="00C82480" w:rsidRPr="009547B8">
        <w:rPr>
          <w:rFonts w:ascii="Times New Roman" w:eastAsia="Times New Roman" w:hAnsi="Times New Roman" w:cs="Times New Roman"/>
          <w:sz w:val="24"/>
          <w:szCs w:val="24"/>
        </w:rPr>
        <w:t>.</w:t>
      </w:r>
      <w:commentRangeEnd w:id="201"/>
      <w:r w:rsidR="00C82480" w:rsidRPr="009547B8">
        <w:rPr>
          <w:rFonts w:ascii="Times New Roman" w:hAnsi="Times New Roman" w:cs="Times New Roman"/>
          <w:sz w:val="24"/>
          <w:szCs w:val="24"/>
        </w:rPr>
        <w:commentReference w:id="201"/>
      </w:r>
      <w:r w:rsidR="00C4105A">
        <w:rPr>
          <w:rFonts w:ascii="Times New Roman" w:eastAsia="Times New Roman" w:hAnsi="Times New Roman" w:cs="Times New Roman"/>
          <w:sz w:val="24"/>
          <w:szCs w:val="24"/>
        </w:rPr>
        <w:t xml:space="preserve"> On peut </w:t>
      </w:r>
      <w:r w:rsidR="001904D6">
        <w:rPr>
          <w:rFonts w:ascii="Times New Roman" w:eastAsia="Times New Roman" w:hAnsi="Times New Roman" w:cs="Times New Roman"/>
          <w:sz w:val="24"/>
          <w:szCs w:val="24"/>
        </w:rPr>
        <w:t>tout de même</w:t>
      </w:r>
      <w:r w:rsidR="001F7FAF">
        <w:rPr>
          <w:rFonts w:ascii="Times New Roman" w:eastAsia="Times New Roman" w:hAnsi="Times New Roman" w:cs="Times New Roman"/>
          <w:sz w:val="24"/>
          <w:szCs w:val="24"/>
        </w:rPr>
        <w:t xml:space="preserve"> </w:t>
      </w:r>
      <w:r w:rsidR="00C4105A">
        <w:rPr>
          <w:rFonts w:ascii="Times New Roman" w:eastAsia="Times New Roman" w:hAnsi="Times New Roman" w:cs="Times New Roman"/>
          <w:sz w:val="24"/>
          <w:szCs w:val="24"/>
        </w:rPr>
        <w:t>considérer ce couplage comme plus simple à résoudre que le précédent car il suffit de remplacer l’identifiant réseau par celui de mute-</w:t>
      </w:r>
      <w:proofErr w:type="spellStart"/>
      <w:r w:rsidR="00C4105A">
        <w:rPr>
          <w:rFonts w:ascii="Times New Roman" w:eastAsia="Times New Roman" w:hAnsi="Times New Roman" w:cs="Times New Roman"/>
          <w:sz w:val="24"/>
          <w:szCs w:val="24"/>
        </w:rPr>
        <w:t>core</w:t>
      </w:r>
      <w:proofErr w:type="spellEnd"/>
      <w:r w:rsidR="0095041B">
        <w:rPr>
          <w:rFonts w:ascii="Times New Roman" w:eastAsia="Times New Roman" w:hAnsi="Times New Roman" w:cs="Times New Roman"/>
          <w:sz w:val="24"/>
          <w:szCs w:val="24"/>
        </w:rPr>
        <w:t>.</w:t>
      </w:r>
      <w:r w:rsidR="000E5999">
        <w:rPr>
          <w:rFonts w:ascii="Times New Roman" w:hAnsi="Times New Roman" w:cs="Times New Roman"/>
          <w:sz w:val="24"/>
          <w:szCs w:val="24"/>
        </w:rPr>
        <w:br w:type="page"/>
      </w:r>
    </w:p>
    <w:p w14:paraId="246F1F40" w14:textId="34A325E9" w:rsidR="005D4A63" w:rsidRPr="00D62AD7" w:rsidRDefault="00B84DBE" w:rsidP="00F8425A">
      <w:pPr>
        <w:pStyle w:val="Titre1"/>
        <w:jc w:val="center"/>
        <w:rPr>
          <w:rFonts w:ascii="Times New Roman" w:hAnsi="Times New Roman" w:cs="Times New Roman"/>
        </w:rPr>
      </w:pPr>
      <w:bookmarkStart w:id="202" w:name="_Toc44270364"/>
      <w:r w:rsidRPr="00D62AD7">
        <w:rPr>
          <w:rFonts w:ascii="Times New Roman" w:hAnsi="Times New Roman" w:cs="Times New Roman"/>
        </w:rPr>
        <w:lastRenderedPageBreak/>
        <w:t>Amélioration</w:t>
      </w:r>
      <w:r w:rsidR="00F154F7" w:rsidRPr="00D62AD7">
        <w:rPr>
          <w:rFonts w:ascii="Times New Roman" w:hAnsi="Times New Roman" w:cs="Times New Roman"/>
        </w:rPr>
        <w:t>s</w:t>
      </w:r>
      <w:r w:rsidRPr="00D62AD7">
        <w:rPr>
          <w:rFonts w:ascii="Times New Roman" w:hAnsi="Times New Roman" w:cs="Times New Roman"/>
        </w:rPr>
        <w:t xml:space="preserve"> possibles</w:t>
      </w:r>
      <w:bookmarkEnd w:id="202"/>
    </w:p>
    <w:p w14:paraId="6226517F" w14:textId="34BAC7BB" w:rsidR="005A7EB7" w:rsidRPr="009547B8" w:rsidRDefault="005A7EB7"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C8D11BE" w14:textId="424658AC" w:rsidR="00B55359" w:rsidRDefault="00B55359"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 xml:space="preserve">Avant de conclure, </w:t>
      </w:r>
      <w:r w:rsidR="003667FC">
        <w:rPr>
          <w:rFonts w:ascii="Times New Roman" w:eastAsia="Arial" w:hAnsi="Times New Roman" w:cs="Times New Roman"/>
          <w:color w:val="000000"/>
          <w:sz w:val="24"/>
          <w:szCs w:val="24"/>
        </w:rPr>
        <w:t>on peut lister quelques améliorations envisageables pour améliorer le fonctionnement où la conception de l’application.</w:t>
      </w:r>
    </w:p>
    <w:p w14:paraId="1FC495DA" w14:textId="77777777" w:rsidR="00D2252C" w:rsidRPr="009547B8" w:rsidRDefault="00D2252C"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CE7E949" w14:textId="30050A3F" w:rsidR="009171C1" w:rsidRPr="009547B8" w:rsidRDefault="00190FA0" w:rsidP="00190FA0">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Communiquer l'information "</w:t>
      </w:r>
      <w:proofErr w:type="spellStart"/>
      <w:r w:rsidRPr="009547B8">
        <w:rPr>
          <w:rFonts w:ascii="Times New Roman" w:eastAsia="Arial" w:hAnsi="Times New Roman" w:cs="Times New Roman"/>
          <w:color w:val="000000"/>
          <w:sz w:val="24"/>
          <w:szCs w:val="24"/>
        </w:rPr>
        <w:t>noeud</w:t>
      </w:r>
      <w:proofErr w:type="spellEnd"/>
      <w:r w:rsidRPr="009547B8">
        <w:rPr>
          <w:rFonts w:ascii="Times New Roman" w:eastAsia="Arial" w:hAnsi="Times New Roman" w:cs="Times New Roman"/>
          <w:color w:val="000000"/>
          <w:sz w:val="24"/>
          <w:szCs w:val="24"/>
        </w:rPr>
        <w:t xml:space="preserve"> suspect" à l'interface</w:t>
      </w:r>
    </w:p>
    <w:p w14:paraId="4C66EBFA" w14:textId="32C4D242" w:rsidR="00190FA0" w:rsidRDefault="00190FA0" w:rsidP="00190FA0">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Pour l’instant, le statut « Alive » ou « Suspect » est propre à la partie application et n’est pas utilisée pour mettre à jour l’interface.</w:t>
      </w:r>
      <w:r w:rsidR="00C172DB" w:rsidRPr="009547B8">
        <w:rPr>
          <w:rFonts w:ascii="Times New Roman" w:eastAsia="Arial" w:hAnsi="Times New Roman" w:cs="Times New Roman"/>
          <w:color w:val="000000"/>
          <w:sz w:val="24"/>
          <w:szCs w:val="24"/>
        </w:rPr>
        <w:t xml:space="preserve"> </w:t>
      </w:r>
      <w:r w:rsidR="00DE7B3E">
        <w:rPr>
          <w:rFonts w:ascii="Times New Roman" w:eastAsia="Arial" w:hAnsi="Times New Roman" w:cs="Times New Roman"/>
          <w:color w:val="000000"/>
          <w:sz w:val="24"/>
          <w:szCs w:val="24"/>
        </w:rPr>
        <w:t xml:space="preserve">L’utilisation de cette information par l’interface pourrait servir à montrer quel collaborateur à une connexion </w:t>
      </w:r>
      <w:r w:rsidR="00DC2BEF">
        <w:rPr>
          <w:rFonts w:ascii="Times New Roman" w:eastAsia="Arial" w:hAnsi="Times New Roman" w:cs="Times New Roman"/>
          <w:color w:val="000000"/>
          <w:sz w:val="24"/>
          <w:szCs w:val="24"/>
        </w:rPr>
        <w:t xml:space="preserve">instable </w:t>
      </w:r>
      <w:r w:rsidR="00DC2BEF" w:rsidRPr="009547B8">
        <w:rPr>
          <w:rFonts w:ascii="Times New Roman" w:eastAsia="Arial" w:hAnsi="Times New Roman" w:cs="Times New Roman"/>
          <w:color w:val="000000"/>
          <w:sz w:val="24"/>
          <w:szCs w:val="24"/>
        </w:rPr>
        <w:t>(</w:t>
      </w:r>
      <w:r w:rsidR="009E4A8D" w:rsidRPr="009547B8">
        <w:rPr>
          <w:rFonts w:ascii="Times New Roman" w:eastAsia="Arial" w:hAnsi="Times New Roman" w:cs="Times New Roman"/>
          <w:color w:val="000000"/>
          <w:sz w:val="24"/>
          <w:szCs w:val="24"/>
        </w:rPr>
        <w:t>via par exemple un code couleur sur l'affichage des collaborateurs)</w:t>
      </w:r>
    </w:p>
    <w:p w14:paraId="0870F3BC" w14:textId="77777777" w:rsidR="00712297" w:rsidRPr="009547B8" w:rsidRDefault="00712297" w:rsidP="00190FA0">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78943A0" w14:textId="297D592C" w:rsidR="009E4A8D" w:rsidRPr="009547B8" w:rsidRDefault="009E4A8D" w:rsidP="009E4A8D">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 xml:space="preserve">Implémentation du « Round-Robin » pour choisir quel </w:t>
      </w:r>
      <w:proofErr w:type="spellStart"/>
      <w:r w:rsidRPr="009547B8">
        <w:rPr>
          <w:rFonts w:ascii="Times New Roman" w:eastAsia="Arial" w:hAnsi="Times New Roman" w:cs="Times New Roman"/>
          <w:color w:val="000000"/>
          <w:sz w:val="24"/>
          <w:szCs w:val="24"/>
        </w:rPr>
        <w:t>noeud</w:t>
      </w:r>
      <w:proofErr w:type="spellEnd"/>
      <w:r w:rsidRPr="009547B8">
        <w:rPr>
          <w:rFonts w:ascii="Times New Roman" w:eastAsia="Arial" w:hAnsi="Times New Roman" w:cs="Times New Roman"/>
          <w:color w:val="000000"/>
          <w:sz w:val="24"/>
          <w:szCs w:val="24"/>
        </w:rPr>
        <w:t xml:space="preserve"> pinger</w:t>
      </w:r>
    </w:p>
    <w:p w14:paraId="711E8074" w14:textId="70433A1A" w:rsidR="00D7114D" w:rsidRDefault="00230AEB"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Au lieu de pinger aléatoirement un autre client à chaque période, le « Round-Robin » est une solution ou chaque client à sa propre liste ordonnée de manière aléatoire et va pinger les autres clients en suivant cette liste.</w:t>
      </w:r>
      <w:r w:rsidR="00E541EB">
        <w:rPr>
          <w:rFonts w:ascii="Times New Roman" w:eastAsia="Arial" w:hAnsi="Times New Roman" w:cs="Times New Roman"/>
          <w:color w:val="000000"/>
          <w:sz w:val="24"/>
          <w:szCs w:val="24"/>
        </w:rPr>
        <w:t xml:space="preserve"> Cela va permettre de borner avec certitude le temps nécessaire avant d’avoir transmis les </w:t>
      </w:r>
      <w:r w:rsidR="00621B40">
        <w:rPr>
          <w:rFonts w:ascii="Times New Roman" w:eastAsia="Arial" w:hAnsi="Times New Roman" w:cs="Times New Roman"/>
          <w:color w:val="000000"/>
          <w:sz w:val="24"/>
          <w:szCs w:val="24"/>
        </w:rPr>
        <w:t>dernières informations à un client particulier.</w:t>
      </w:r>
    </w:p>
    <w:p w14:paraId="5E18EA3C" w14:textId="77777777" w:rsidR="00712297" w:rsidRPr="009547B8" w:rsidRDefault="00712297" w:rsidP="005A7EB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E8C8A36" w14:textId="57965277" w:rsidR="00F8425A" w:rsidRPr="009547B8" w:rsidRDefault="00D7114D" w:rsidP="005A7EB7">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9547B8">
        <w:rPr>
          <w:rFonts w:ascii="Times New Roman" w:eastAsia="Arial" w:hAnsi="Times New Roman" w:cs="Times New Roman"/>
          <w:color w:val="000000"/>
          <w:sz w:val="24"/>
          <w:szCs w:val="24"/>
        </w:rPr>
        <w:t xml:space="preserve">Intégration des améliorations apportées par </w:t>
      </w:r>
      <w:proofErr w:type="spellStart"/>
      <w:r w:rsidRPr="009547B8">
        <w:rPr>
          <w:rFonts w:ascii="Times New Roman" w:eastAsia="Arial" w:hAnsi="Times New Roman" w:cs="Times New Roman"/>
          <w:color w:val="000000"/>
          <w:sz w:val="24"/>
          <w:szCs w:val="24"/>
        </w:rPr>
        <w:t>Lifeguard</w:t>
      </w:r>
      <w:proofErr w:type="spellEnd"/>
      <w:r w:rsidRPr="009547B8">
        <w:rPr>
          <w:rFonts w:ascii="Times New Roman" w:eastAsia="Arial" w:hAnsi="Times New Roman" w:cs="Times New Roman"/>
          <w:color w:val="000000"/>
          <w:sz w:val="24"/>
          <w:szCs w:val="24"/>
        </w:rPr>
        <w:t xml:space="preserve"> </w:t>
      </w:r>
      <w:hyperlink w:anchor="_Bibliographie" w:history="1">
        <w:r w:rsidR="00AD762B" w:rsidRPr="006A6077">
          <w:rPr>
            <w:rStyle w:val="Lienhypertexte"/>
            <w:rFonts w:ascii="Times New Roman" w:eastAsia="Arial" w:hAnsi="Times New Roman" w:cs="Times New Roman"/>
            <w:sz w:val="24"/>
            <w:szCs w:val="24"/>
          </w:rPr>
          <w:t>[9]</w:t>
        </w:r>
      </w:hyperlink>
    </w:p>
    <w:p w14:paraId="105C4D9F" w14:textId="1C4CF9DA" w:rsidR="00F66CD7" w:rsidRDefault="00D26DF1" w:rsidP="00F66CD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roofErr w:type="spellStart"/>
      <w:r>
        <w:rPr>
          <w:rFonts w:ascii="Times New Roman" w:eastAsia="Arial" w:hAnsi="Times New Roman" w:cs="Times New Roman"/>
          <w:color w:val="000000"/>
          <w:sz w:val="24"/>
          <w:szCs w:val="24"/>
        </w:rPr>
        <w:t>Lifeguard</w:t>
      </w:r>
      <w:proofErr w:type="spellEnd"/>
      <w:r>
        <w:rPr>
          <w:rFonts w:ascii="Times New Roman" w:eastAsia="Arial" w:hAnsi="Times New Roman" w:cs="Times New Roman"/>
          <w:color w:val="000000"/>
          <w:sz w:val="24"/>
          <w:szCs w:val="24"/>
        </w:rPr>
        <w:t xml:space="preserve"> est un ensemble d’extension</w:t>
      </w:r>
      <w:r w:rsidR="006239FE">
        <w:rPr>
          <w:rFonts w:ascii="Times New Roman" w:eastAsia="Arial" w:hAnsi="Times New Roman" w:cs="Times New Roman"/>
          <w:color w:val="000000"/>
          <w:sz w:val="24"/>
          <w:szCs w:val="24"/>
        </w:rPr>
        <w:t>s</w:t>
      </w:r>
      <w:r>
        <w:rPr>
          <w:rFonts w:ascii="Times New Roman" w:eastAsia="Arial" w:hAnsi="Times New Roman" w:cs="Times New Roman"/>
          <w:color w:val="000000"/>
          <w:sz w:val="24"/>
          <w:szCs w:val="24"/>
        </w:rPr>
        <w:t xml:space="preserve"> applicable à SWIM pour améliorer certains facteurs comme le temps de détection d’un membre </w:t>
      </w:r>
      <w:r w:rsidRPr="00CF298F">
        <w:rPr>
          <w:rFonts w:ascii="Times New Roman" w:eastAsia="Arial" w:hAnsi="Times New Roman" w:cs="Times New Roman"/>
          <w:i/>
          <w:iCs/>
          <w:color w:val="000000"/>
          <w:sz w:val="24"/>
          <w:szCs w:val="24"/>
        </w:rPr>
        <w:t>ko</w:t>
      </w:r>
      <w:r>
        <w:rPr>
          <w:rFonts w:ascii="Times New Roman" w:eastAsia="Arial" w:hAnsi="Times New Roman" w:cs="Times New Roman"/>
          <w:color w:val="000000"/>
          <w:sz w:val="24"/>
          <w:szCs w:val="24"/>
        </w:rPr>
        <w:t xml:space="preserve"> ou le taux d’expulsion injustifiée.</w:t>
      </w:r>
      <w:r w:rsidR="006239FE">
        <w:rPr>
          <w:rFonts w:ascii="Times New Roman" w:eastAsia="Arial" w:hAnsi="Times New Roman" w:cs="Times New Roman"/>
          <w:color w:val="000000"/>
          <w:sz w:val="24"/>
          <w:szCs w:val="24"/>
        </w:rPr>
        <w:t xml:space="preserve"> Dans notre cas, le temps de détection n’impact</w:t>
      </w:r>
      <w:r w:rsidR="00AC11B5">
        <w:rPr>
          <w:rFonts w:ascii="Times New Roman" w:eastAsia="Arial" w:hAnsi="Times New Roman" w:cs="Times New Roman"/>
          <w:color w:val="000000"/>
          <w:sz w:val="24"/>
          <w:szCs w:val="24"/>
        </w:rPr>
        <w:t xml:space="preserve">e </w:t>
      </w:r>
      <w:r w:rsidR="006239FE">
        <w:rPr>
          <w:rFonts w:ascii="Times New Roman" w:eastAsia="Arial" w:hAnsi="Times New Roman" w:cs="Times New Roman"/>
          <w:color w:val="000000"/>
          <w:sz w:val="24"/>
          <w:szCs w:val="24"/>
        </w:rPr>
        <w:t>très peu l’application (pour un utilisateur, une différence d’une seconde n’est pas critique</w:t>
      </w:r>
      <w:r w:rsidR="001C12F7">
        <w:rPr>
          <w:rFonts w:ascii="Times New Roman" w:eastAsia="Arial" w:hAnsi="Times New Roman" w:cs="Times New Roman"/>
          <w:color w:val="000000"/>
          <w:sz w:val="24"/>
          <w:szCs w:val="24"/>
        </w:rPr>
        <w:t>)</w:t>
      </w:r>
      <w:r w:rsidR="006239FE">
        <w:rPr>
          <w:rFonts w:ascii="Times New Roman" w:eastAsia="Arial" w:hAnsi="Times New Roman" w:cs="Times New Roman"/>
          <w:color w:val="000000"/>
          <w:sz w:val="24"/>
          <w:szCs w:val="24"/>
        </w:rPr>
        <w:t xml:space="preserve">. </w:t>
      </w:r>
      <w:r w:rsidR="00A31AF9">
        <w:rPr>
          <w:rFonts w:ascii="Times New Roman" w:eastAsia="Arial" w:hAnsi="Times New Roman" w:cs="Times New Roman"/>
          <w:color w:val="000000"/>
          <w:sz w:val="24"/>
          <w:szCs w:val="24"/>
        </w:rPr>
        <w:t xml:space="preserve">On peut donc se contenter d’un délai de détection plus long ce qui va aussi réduire le taux d’expulsion injustifiée. </w:t>
      </w:r>
      <w:r w:rsidR="006239FE">
        <w:rPr>
          <w:rFonts w:ascii="Times New Roman" w:eastAsia="Arial" w:hAnsi="Times New Roman" w:cs="Times New Roman"/>
          <w:color w:val="000000"/>
          <w:sz w:val="24"/>
          <w:szCs w:val="24"/>
        </w:rPr>
        <w:t xml:space="preserve">Ces extensions seraient donc </w:t>
      </w:r>
      <w:r w:rsidR="00AC11B5">
        <w:rPr>
          <w:rFonts w:ascii="Times New Roman" w:eastAsia="Arial" w:hAnsi="Times New Roman" w:cs="Times New Roman"/>
          <w:color w:val="000000"/>
          <w:sz w:val="24"/>
          <w:szCs w:val="24"/>
        </w:rPr>
        <w:t>utiles</w:t>
      </w:r>
      <w:r w:rsidR="006239FE">
        <w:rPr>
          <w:rFonts w:ascii="Times New Roman" w:eastAsia="Arial" w:hAnsi="Times New Roman" w:cs="Times New Roman"/>
          <w:color w:val="000000"/>
          <w:sz w:val="24"/>
          <w:szCs w:val="24"/>
        </w:rPr>
        <w:t xml:space="preserve"> si de nouvelles fonctionnalités ont besoin d’un temps de détection plus court, mais dans l’état actuel de l’</w:t>
      </w:r>
      <w:r w:rsidR="006F7BC7">
        <w:rPr>
          <w:rFonts w:ascii="Times New Roman" w:eastAsia="Arial" w:hAnsi="Times New Roman" w:cs="Times New Roman"/>
          <w:color w:val="000000"/>
          <w:sz w:val="24"/>
          <w:szCs w:val="24"/>
        </w:rPr>
        <w:t>application</w:t>
      </w:r>
      <w:r w:rsidR="006239FE">
        <w:rPr>
          <w:rFonts w:ascii="Times New Roman" w:eastAsia="Arial" w:hAnsi="Times New Roman" w:cs="Times New Roman"/>
          <w:color w:val="000000"/>
          <w:sz w:val="24"/>
          <w:szCs w:val="24"/>
        </w:rPr>
        <w:t xml:space="preserve">, </w:t>
      </w:r>
      <w:r w:rsidR="00433B6D">
        <w:rPr>
          <w:rFonts w:ascii="Times New Roman" w:eastAsia="Arial" w:hAnsi="Times New Roman" w:cs="Times New Roman"/>
          <w:color w:val="000000"/>
          <w:sz w:val="24"/>
          <w:szCs w:val="24"/>
        </w:rPr>
        <w:t>cela</w:t>
      </w:r>
      <w:r w:rsidR="006239FE">
        <w:rPr>
          <w:rFonts w:ascii="Times New Roman" w:eastAsia="Arial" w:hAnsi="Times New Roman" w:cs="Times New Roman"/>
          <w:color w:val="000000"/>
          <w:sz w:val="24"/>
          <w:szCs w:val="24"/>
        </w:rPr>
        <w:t xml:space="preserve"> reste dispensable.</w:t>
      </w:r>
    </w:p>
    <w:p w14:paraId="0DE281C9" w14:textId="77777777" w:rsidR="00712297" w:rsidRDefault="00712297" w:rsidP="00F66CD7">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8E33EB1" w14:textId="542FDF3B" w:rsidR="009B350B" w:rsidRPr="009B350B" w:rsidRDefault="00EE76A9" w:rsidP="009B350B">
      <w:pPr>
        <w:pStyle w:val="Paragraphedeliste"/>
        <w:widowControl w:val="0"/>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Remplacer l’utilisation de l’</w:t>
      </w:r>
      <w:r w:rsidR="00842D17">
        <w:rPr>
          <w:rFonts w:ascii="Times New Roman" w:eastAsia="Arial" w:hAnsi="Times New Roman" w:cs="Times New Roman"/>
          <w:color w:val="000000"/>
          <w:sz w:val="24"/>
          <w:szCs w:val="24"/>
        </w:rPr>
        <w:t>identifiant</w:t>
      </w:r>
      <w:r>
        <w:rPr>
          <w:rFonts w:ascii="Times New Roman" w:eastAsia="Arial" w:hAnsi="Times New Roman" w:cs="Times New Roman"/>
          <w:color w:val="000000"/>
          <w:sz w:val="24"/>
          <w:szCs w:val="24"/>
        </w:rPr>
        <w:t xml:space="preserve"> réseau par l’identifiant mute-</w:t>
      </w:r>
      <w:proofErr w:type="spellStart"/>
      <w:r>
        <w:rPr>
          <w:rFonts w:ascii="Times New Roman" w:eastAsia="Arial" w:hAnsi="Times New Roman" w:cs="Times New Roman"/>
          <w:color w:val="000000"/>
          <w:sz w:val="24"/>
          <w:szCs w:val="24"/>
        </w:rPr>
        <w:t>core</w:t>
      </w:r>
      <w:proofErr w:type="spellEnd"/>
      <w:r w:rsidR="00842D17">
        <w:rPr>
          <w:rFonts w:ascii="Times New Roman" w:eastAsia="Arial" w:hAnsi="Times New Roman" w:cs="Times New Roman"/>
          <w:color w:val="000000"/>
          <w:sz w:val="24"/>
          <w:szCs w:val="24"/>
        </w:rPr>
        <w:t xml:space="preserve"> pour le code qui ne sers pas directement à envoyer un message</w:t>
      </w:r>
      <w:r w:rsidR="00A9364B">
        <w:rPr>
          <w:rFonts w:ascii="Times New Roman" w:eastAsia="Arial" w:hAnsi="Times New Roman" w:cs="Times New Roman"/>
          <w:color w:val="000000"/>
          <w:sz w:val="24"/>
          <w:szCs w:val="24"/>
        </w:rPr>
        <w:t xml:space="preserve"> (pour découpler totalement la couche réseau de la gestion de la liste des collaborateurs)</w:t>
      </w:r>
    </w:p>
    <w:p w14:paraId="74B9AE26" w14:textId="09A2FC5C" w:rsidR="00B84DBE" w:rsidRPr="00D62AD7" w:rsidRDefault="00F8425A" w:rsidP="00BB1CA2">
      <w:pPr>
        <w:spacing w:line="360" w:lineRule="auto"/>
        <w:rPr>
          <w:rFonts w:ascii="Times New Roman" w:hAnsi="Times New Roman" w:cs="Times New Roman"/>
          <w:sz w:val="24"/>
          <w:szCs w:val="24"/>
        </w:rPr>
      </w:pPr>
      <w:r w:rsidRPr="009547B8">
        <w:rPr>
          <w:rFonts w:ascii="Times New Roman" w:hAnsi="Times New Roman" w:cs="Times New Roman"/>
          <w:sz w:val="24"/>
          <w:szCs w:val="24"/>
        </w:rPr>
        <w:br w:type="page"/>
      </w:r>
    </w:p>
    <w:p w14:paraId="096DF294" w14:textId="098B7F3F" w:rsidR="005D4A63" w:rsidRPr="00D62AD7" w:rsidRDefault="00FC4BED" w:rsidP="009D7078">
      <w:pPr>
        <w:pStyle w:val="Titre1"/>
        <w:spacing w:line="360" w:lineRule="auto"/>
        <w:jc w:val="center"/>
        <w:rPr>
          <w:ins w:id="203" w:author="Matthieu NICOLAS" w:date="2020-06-26T15:59:00Z"/>
          <w:rFonts w:ascii="Times New Roman" w:eastAsia="Times New Roman" w:hAnsi="Times New Roman" w:cs="Times New Roman"/>
        </w:rPr>
      </w:pPr>
      <w:bookmarkStart w:id="204" w:name="_Toc44270365"/>
      <w:commentRangeStart w:id="205"/>
      <w:commentRangeStart w:id="206"/>
      <w:r w:rsidRPr="00D62AD7">
        <w:rPr>
          <w:rFonts w:ascii="Times New Roman" w:eastAsia="Times New Roman" w:hAnsi="Times New Roman" w:cs="Times New Roman"/>
        </w:rPr>
        <w:lastRenderedPageBreak/>
        <w:t>Conclusion</w:t>
      </w:r>
      <w:commentRangeEnd w:id="205"/>
      <w:r w:rsidRPr="00D62AD7">
        <w:rPr>
          <w:rFonts w:ascii="Times New Roman" w:hAnsi="Times New Roman" w:cs="Times New Roman"/>
        </w:rPr>
        <w:commentReference w:id="205"/>
      </w:r>
      <w:commentRangeEnd w:id="206"/>
      <w:r w:rsidRPr="00D62AD7">
        <w:rPr>
          <w:rFonts w:ascii="Times New Roman" w:hAnsi="Times New Roman" w:cs="Times New Roman"/>
        </w:rPr>
        <w:commentReference w:id="206"/>
      </w:r>
      <w:bookmarkEnd w:id="204"/>
      <w:del w:id="207" w:author="Matthieu NICOLAS" w:date="2020-06-26T15:53:00Z">
        <w:r w:rsidRPr="00D62AD7">
          <w:rPr>
            <w:rFonts w:ascii="Times New Roman" w:eastAsia="Times New Roman" w:hAnsi="Times New Roman" w:cs="Times New Roman"/>
          </w:rPr>
          <w:delText>Au moment de la rédaction du rapport, la partie intégration commence seulement. En conséquence, cette conclusion portera plutôt sur le reste du stage. De plus, si la réalisation d’un prototype est réalisée correctement avec documentation et tests, l’intégration pourrait être réalisée par quelqu’un d’autre et plus facilement que si l’intégration est commencée sans tests et peu de documentation.</w:delText>
        </w:r>
      </w:del>
    </w:p>
    <w:p w14:paraId="59FFD7E7" w14:textId="017787B5" w:rsidR="005D4A63" w:rsidRPr="009547B8" w:rsidRDefault="00616FD3" w:rsidP="00BB1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résumé, on peut dire que l’implémentation du protocole SWIM s’est </w:t>
      </w:r>
      <w:r w:rsidR="0050622A">
        <w:rPr>
          <w:rFonts w:ascii="Times New Roman" w:eastAsia="Times New Roman" w:hAnsi="Times New Roman" w:cs="Times New Roman"/>
          <w:sz w:val="24"/>
          <w:szCs w:val="24"/>
        </w:rPr>
        <w:t xml:space="preserve">relativement </w:t>
      </w:r>
      <w:r>
        <w:rPr>
          <w:rFonts w:ascii="Times New Roman" w:eastAsia="Times New Roman" w:hAnsi="Times New Roman" w:cs="Times New Roman"/>
          <w:sz w:val="24"/>
          <w:szCs w:val="24"/>
        </w:rPr>
        <w:t>bien déroulée.</w:t>
      </w:r>
    </w:p>
    <w:p w14:paraId="470AA557" w14:textId="6CD29DFA" w:rsidR="005D4A63" w:rsidRPr="009547B8" w:rsidRDefault="00FC4BED" w:rsidP="00BB1CA2">
      <w:pPr>
        <w:spacing w:line="360" w:lineRule="auto"/>
        <w:jc w:val="both"/>
        <w:rPr>
          <w:rFonts w:ascii="Times New Roman" w:eastAsia="Times New Roman" w:hAnsi="Times New Roman" w:cs="Times New Roman"/>
          <w:sz w:val="24"/>
          <w:szCs w:val="24"/>
        </w:rPr>
      </w:pPr>
      <w:ins w:id="208" w:author="Matthieu NICOLAS" w:date="2020-06-26T15:50:00Z">
        <w:r w:rsidRPr="009547B8">
          <w:rPr>
            <w:rFonts w:ascii="Times New Roman" w:eastAsia="Times New Roman" w:hAnsi="Times New Roman" w:cs="Times New Roman"/>
            <w:sz w:val="24"/>
            <w:szCs w:val="24"/>
          </w:rPr>
          <w:t>Pour ce qui est du prototype, on peut dire que les objectifs sont atteints car l’implémentation proposée répond aux attentes. En effet, les tests unitaires et les scénarios imaginés pour tenter de mettre en défaut l’algorithme ne créent pas d’états incohérents.</w:t>
        </w:r>
      </w:ins>
      <w:r w:rsidR="007D117E">
        <w:rPr>
          <w:rFonts w:ascii="Times New Roman" w:eastAsia="Times New Roman" w:hAnsi="Times New Roman" w:cs="Times New Roman"/>
          <w:sz w:val="24"/>
          <w:szCs w:val="24"/>
        </w:rPr>
        <w:t xml:space="preserve"> Cela m’a permis de passer sereinement</w:t>
      </w:r>
      <w:r w:rsidR="00CF4481">
        <w:rPr>
          <w:rFonts w:ascii="Times New Roman" w:eastAsia="Times New Roman" w:hAnsi="Times New Roman" w:cs="Times New Roman"/>
          <w:sz w:val="24"/>
          <w:szCs w:val="24"/>
        </w:rPr>
        <w:t xml:space="preserve"> à</w:t>
      </w:r>
      <w:r w:rsidR="007D117E">
        <w:rPr>
          <w:rFonts w:ascii="Times New Roman" w:eastAsia="Times New Roman" w:hAnsi="Times New Roman" w:cs="Times New Roman"/>
          <w:sz w:val="24"/>
          <w:szCs w:val="24"/>
        </w:rPr>
        <w:t xml:space="preserve"> la phase suivante.</w:t>
      </w:r>
    </w:p>
    <w:p w14:paraId="086F9615" w14:textId="2E6D8376" w:rsidR="005D4A63" w:rsidRPr="009547B8" w:rsidRDefault="00FC4BED" w:rsidP="00BB1CA2">
      <w:pPr>
        <w:spacing w:line="360" w:lineRule="auto"/>
        <w:jc w:val="both"/>
        <w:rPr>
          <w:del w:id="209" w:author="Matthieu NICOLAS" w:date="2020-06-26T15:56:00Z"/>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C’est lors de l’intégration que j’ai rencontré le plus de problèmes car j’étais bien plus dépendant de l’aide de l’équipe. Certains problèmes que j’ai pu rencontrer provenant de portion de code qui venait d’autres fichiers de plusieurs centaines de lignes ou bien même d’autres dépôts git.</w:t>
      </w:r>
      <w:ins w:id="210" w:author="Matthieu NICOLAS" w:date="2020-06-26T15:56:00Z">
        <w:r w:rsidRPr="009547B8">
          <w:rPr>
            <w:rFonts w:ascii="Times New Roman" w:eastAsia="Times New Roman" w:hAnsi="Times New Roman" w:cs="Times New Roman"/>
            <w:sz w:val="24"/>
            <w:szCs w:val="24"/>
          </w:rPr>
          <w:t xml:space="preserve"> Au moment de la rédaction du rapport, la partie intégration est en cours.  Au vu des problèmes rencontrés jusqu’à présent, je ne suis pas sûr de pouvoir finir l’intégration d’ici la fin de mon stage. Cependant le prototype étant complètement réalisé, documenté et testé, l’équipe aura toutes les ressources nécessaires pour finaliser l’intégration si besoin.</w:t>
        </w:r>
      </w:ins>
    </w:p>
    <w:p w14:paraId="3BDD5BC0" w14:textId="77777777" w:rsidR="005D4A63" w:rsidRPr="009547B8" w:rsidRDefault="005D4A63" w:rsidP="00BB1CA2">
      <w:pPr>
        <w:spacing w:line="360" w:lineRule="auto"/>
        <w:jc w:val="both"/>
        <w:rPr>
          <w:rFonts w:ascii="Times New Roman" w:eastAsia="Times New Roman" w:hAnsi="Times New Roman" w:cs="Times New Roman"/>
          <w:sz w:val="24"/>
          <w:szCs w:val="24"/>
        </w:rPr>
      </w:pPr>
    </w:p>
    <w:p w14:paraId="791F854A" w14:textId="0745065E" w:rsidR="005D4A63" w:rsidRPr="009547B8" w:rsidRDefault="00FC4BED" w:rsidP="00BB1CA2">
      <w:pPr>
        <w:spacing w:line="360" w:lineRule="auto"/>
        <w:jc w:val="both"/>
        <w:rPr>
          <w:rFonts w:ascii="Times New Roman" w:eastAsia="Times New Roman" w:hAnsi="Times New Roman" w:cs="Times New Roman"/>
          <w:sz w:val="24"/>
          <w:szCs w:val="24"/>
        </w:rPr>
      </w:pPr>
      <w:del w:id="211" w:author="Matthieu NICOLAS" w:date="2020-06-26T15:50:00Z">
        <w:r w:rsidRPr="009547B8">
          <w:rPr>
            <w:rFonts w:ascii="Times New Roman" w:eastAsia="Times New Roman" w:hAnsi="Times New Roman" w:cs="Times New Roman"/>
            <w:sz w:val="24"/>
            <w:szCs w:val="24"/>
          </w:rPr>
          <w:delText>Pour ce qui est du prototype, on peut dire que les objectifs sont atteints car l’implémentation proposée répond au besoin. En effet, les tests unitaires et les scénarios imaginés pour tenter de mettre en défaut l’algorithme ne créent pas d’états incohérents en fonctionnement normal. Cependant, il est important de noter que des scénarios conduisant à un état incohérent existent mais semble beaucoup trop improbable pour mériter d’être réellement considérés.</w:delText>
        </w:r>
      </w:del>
    </w:p>
    <w:p w14:paraId="494973B3"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Sur un plan plus personnel, ce stage m’a beaucoup appris sur le monde de la recherche en général et sur les systèmes distribués plus particulièrement. Les conditions imposées par la crise actuelle m’ont permis de découvrir le télétravail et d’adapter mes méthodes de travail.</w:t>
      </w:r>
    </w:p>
    <w:p w14:paraId="21E871C5" w14:textId="77777777" w:rsidR="005D4A63" w:rsidRPr="009547B8" w:rsidRDefault="00FC4BED" w:rsidP="00BB1CA2">
      <w:pPr>
        <w:spacing w:line="360" w:lineRule="auto"/>
        <w:jc w:val="both"/>
        <w:rPr>
          <w:rFonts w:ascii="Times New Roman" w:eastAsia="Times New Roman" w:hAnsi="Times New Roman" w:cs="Times New Roman"/>
          <w:sz w:val="24"/>
          <w:szCs w:val="24"/>
        </w:rPr>
      </w:pPr>
      <w:r w:rsidRPr="009547B8">
        <w:rPr>
          <w:rFonts w:ascii="Times New Roman" w:hAnsi="Times New Roman" w:cs="Times New Roman"/>
          <w:sz w:val="24"/>
          <w:szCs w:val="24"/>
        </w:rPr>
        <w:br w:type="page"/>
      </w:r>
    </w:p>
    <w:p w14:paraId="6D6160F0" w14:textId="77777777" w:rsidR="005D4A63" w:rsidRPr="00D62AD7" w:rsidRDefault="00FC4BED" w:rsidP="00BB1CA2">
      <w:pPr>
        <w:pStyle w:val="Titre1"/>
        <w:spacing w:line="360" w:lineRule="auto"/>
        <w:jc w:val="center"/>
        <w:rPr>
          <w:rFonts w:ascii="Times New Roman" w:eastAsia="Times New Roman" w:hAnsi="Times New Roman" w:cs="Times New Roman"/>
        </w:rPr>
      </w:pPr>
      <w:bookmarkStart w:id="212" w:name="_Bibliographie"/>
      <w:bookmarkStart w:id="213" w:name="_Toc44270366"/>
      <w:bookmarkEnd w:id="212"/>
      <w:r w:rsidRPr="00D62AD7">
        <w:rPr>
          <w:rFonts w:ascii="Times New Roman" w:eastAsia="Times New Roman" w:hAnsi="Times New Roman" w:cs="Times New Roman"/>
        </w:rPr>
        <w:lastRenderedPageBreak/>
        <w:t>Bibliographie</w:t>
      </w:r>
      <w:bookmarkEnd w:id="213"/>
    </w:p>
    <w:p w14:paraId="56E48A7A" w14:textId="7ACA05A3" w:rsidR="005D4A63" w:rsidRPr="00D62AD7" w:rsidRDefault="0026062B" w:rsidP="009547B8">
      <w:pPr>
        <w:spacing w:line="276" w:lineRule="auto"/>
        <w:rPr>
          <w:rFonts w:ascii="Times New Roman" w:eastAsia="Times New Roman" w:hAnsi="Times New Roman" w:cs="Times New Roman"/>
          <w:sz w:val="24"/>
          <w:szCs w:val="24"/>
        </w:rPr>
      </w:pPr>
      <w:r w:rsidRPr="00D62AD7">
        <w:rPr>
          <w:rFonts w:ascii="Times New Roman" w:eastAsia="Times New Roman" w:hAnsi="Times New Roman" w:cs="Times New Roman"/>
          <w:sz w:val="24"/>
          <w:szCs w:val="24"/>
        </w:rPr>
        <w:t xml:space="preserve">[1] </w:t>
      </w:r>
      <w:r w:rsidR="00FC4BED" w:rsidRPr="00D62AD7">
        <w:rPr>
          <w:rFonts w:ascii="Times New Roman" w:eastAsia="Times New Roman" w:hAnsi="Times New Roman" w:cs="Times New Roman"/>
          <w:sz w:val="24"/>
          <w:szCs w:val="24"/>
        </w:rPr>
        <w:t xml:space="preserve">Site internet du LORIA : </w:t>
      </w:r>
      <w:hyperlink r:id="rId90">
        <w:r w:rsidR="00FC4BED" w:rsidRPr="00D62AD7">
          <w:rPr>
            <w:rFonts w:ascii="Times New Roman" w:eastAsia="Times New Roman" w:hAnsi="Times New Roman" w:cs="Times New Roman"/>
            <w:color w:val="0563C1"/>
            <w:sz w:val="24"/>
            <w:szCs w:val="24"/>
            <w:u w:val="single"/>
          </w:rPr>
          <w:t>https://www.loria.fr/fr/</w:t>
        </w:r>
      </w:hyperlink>
    </w:p>
    <w:p w14:paraId="47AAA0C8" w14:textId="2F340A67" w:rsidR="004F1AC2" w:rsidRPr="00D62AD7" w:rsidRDefault="00B028F9"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 xml:space="preserve">[2] Mon dépôt git : </w:t>
      </w:r>
      <w:hyperlink r:id="rId91" w:history="1">
        <w:r w:rsidR="00236F3E" w:rsidRPr="00D62AD7">
          <w:rPr>
            <w:rStyle w:val="Lienhypertexte"/>
            <w:rFonts w:ascii="Times New Roman" w:hAnsi="Times New Roman" w:cs="Times New Roman"/>
            <w:sz w:val="24"/>
            <w:szCs w:val="24"/>
          </w:rPr>
          <w:t>https://github.com/TomMendez/Stage_LORIA_MendezTom_2020</w:t>
        </w:r>
      </w:hyperlink>
    </w:p>
    <w:p w14:paraId="40F3282E" w14:textId="431F22D0" w:rsidR="0045476A" w:rsidRPr="00D62AD7" w:rsidRDefault="004F1AC2"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[3]</w:t>
      </w:r>
      <w:r w:rsidR="0051565A" w:rsidRPr="00D62AD7">
        <w:rPr>
          <w:rFonts w:ascii="Times New Roman" w:hAnsi="Times New Roman" w:cs="Times New Roman"/>
          <w:sz w:val="24"/>
          <w:szCs w:val="24"/>
        </w:rPr>
        <w:t xml:space="preserve"> MUTE</w:t>
      </w:r>
      <w:r w:rsidR="0045476A" w:rsidRPr="00D62AD7">
        <w:rPr>
          <w:rFonts w:ascii="Times New Roman" w:hAnsi="Times New Roman" w:cs="Times New Roman"/>
          <w:sz w:val="24"/>
          <w:szCs w:val="24"/>
        </w:rPr>
        <w:t xml:space="preserve"> : lien </w:t>
      </w:r>
      <w:proofErr w:type="spellStart"/>
      <w:r w:rsidR="0045476A" w:rsidRPr="00D62AD7">
        <w:rPr>
          <w:rFonts w:ascii="Times New Roman" w:hAnsi="Times New Roman" w:cs="Times New Roman"/>
          <w:sz w:val="24"/>
          <w:szCs w:val="24"/>
        </w:rPr>
        <w:t>github</w:t>
      </w:r>
      <w:proofErr w:type="spellEnd"/>
      <w:r w:rsidR="0045476A" w:rsidRPr="00D62AD7">
        <w:rPr>
          <w:rFonts w:ascii="Times New Roman" w:hAnsi="Times New Roman" w:cs="Times New Roman"/>
          <w:sz w:val="24"/>
          <w:szCs w:val="24"/>
        </w:rPr>
        <w:t xml:space="preserve"> : </w:t>
      </w:r>
      <w:hyperlink r:id="rId92" w:history="1">
        <w:r w:rsidR="0045476A" w:rsidRPr="00D62AD7">
          <w:rPr>
            <w:rStyle w:val="Lienhypertexte"/>
            <w:rFonts w:ascii="Times New Roman" w:hAnsi="Times New Roman" w:cs="Times New Roman"/>
            <w:sz w:val="24"/>
            <w:szCs w:val="24"/>
          </w:rPr>
          <w:t>https://github.com/coast-team/mute</w:t>
        </w:r>
      </w:hyperlink>
      <w:r w:rsidR="0045476A" w:rsidRPr="00D62AD7">
        <w:rPr>
          <w:rFonts w:ascii="Times New Roman" w:hAnsi="Times New Roman" w:cs="Times New Roman"/>
          <w:sz w:val="24"/>
          <w:szCs w:val="24"/>
        </w:rPr>
        <w:t xml:space="preserve"> lien </w:t>
      </w:r>
      <w:r w:rsidR="009547B8" w:rsidRPr="00D62AD7">
        <w:rPr>
          <w:rFonts w:ascii="Times New Roman" w:hAnsi="Times New Roman" w:cs="Times New Roman"/>
          <w:sz w:val="24"/>
          <w:szCs w:val="24"/>
        </w:rPr>
        <w:t>application</w:t>
      </w:r>
      <w:r w:rsidR="0045476A" w:rsidRPr="00D62AD7">
        <w:rPr>
          <w:rFonts w:ascii="Times New Roman" w:hAnsi="Times New Roman" w:cs="Times New Roman"/>
          <w:sz w:val="24"/>
          <w:szCs w:val="24"/>
        </w:rPr>
        <w:t xml:space="preserve"> : </w:t>
      </w:r>
      <w:hyperlink r:id="rId93" w:history="1">
        <w:r w:rsidR="009547B8" w:rsidRPr="00D62AD7">
          <w:rPr>
            <w:rStyle w:val="Lienhypertexte"/>
            <w:rFonts w:ascii="Times New Roman" w:hAnsi="Times New Roman" w:cs="Times New Roman"/>
            <w:sz w:val="24"/>
            <w:szCs w:val="24"/>
          </w:rPr>
          <w:t>https://coedit.re/</w:t>
        </w:r>
      </w:hyperlink>
    </w:p>
    <w:p w14:paraId="7710E49D" w14:textId="6AA2E569" w:rsidR="004F1AC2" w:rsidRPr="00D62AD7" w:rsidRDefault="004F1AC2" w:rsidP="009547B8">
      <w:pPr>
        <w:spacing w:line="276" w:lineRule="auto"/>
        <w:rPr>
          <w:rFonts w:ascii="Times New Roman" w:eastAsia="Times New Roman" w:hAnsi="Times New Roman" w:cs="Times New Roman"/>
          <w:sz w:val="24"/>
          <w:szCs w:val="24"/>
        </w:rPr>
      </w:pPr>
      <w:r w:rsidRPr="00D62AD7">
        <w:rPr>
          <w:rFonts w:ascii="Times New Roman" w:hAnsi="Times New Roman" w:cs="Times New Roman"/>
          <w:sz w:val="24"/>
          <w:szCs w:val="24"/>
        </w:rPr>
        <w:t>[4]</w:t>
      </w:r>
      <w:r w:rsidR="0051565A" w:rsidRPr="00D62AD7">
        <w:rPr>
          <w:rFonts w:ascii="Times New Roman" w:hAnsi="Times New Roman" w:cs="Times New Roman"/>
          <w:sz w:val="24"/>
          <w:szCs w:val="24"/>
        </w:rPr>
        <w:t xml:space="preserve"> </w:t>
      </w:r>
      <w:r w:rsidR="0051565A" w:rsidRPr="00D62AD7">
        <w:rPr>
          <w:rFonts w:ascii="Times New Roman" w:eastAsia="Times New Roman" w:hAnsi="Times New Roman" w:cs="Times New Roman"/>
          <w:sz w:val="24"/>
          <w:szCs w:val="24"/>
        </w:rPr>
        <w:t xml:space="preserve">Documents étudiés lors de la phase de documentation : </w:t>
      </w:r>
      <w:hyperlink r:id="rId94">
        <w:r w:rsidR="0051565A" w:rsidRPr="00D62AD7">
          <w:rPr>
            <w:rFonts w:ascii="Times New Roman" w:eastAsia="Times New Roman" w:hAnsi="Times New Roman" w:cs="Times New Roman"/>
            <w:color w:val="0563C1"/>
            <w:sz w:val="24"/>
            <w:szCs w:val="24"/>
            <w:u w:val="single"/>
          </w:rPr>
          <w:t>https://github.com/MatthieuNICOLAS/2020-stage-membership/</w:t>
        </w:r>
      </w:hyperlink>
    </w:p>
    <w:p w14:paraId="180B6DEE" w14:textId="72C6752B" w:rsidR="004F1AC2" w:rsidRPr="00D62AD7" w:rsidRDefault="004F1AC2"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[5]</w:t>
      </w:r>
      <w:r w:rsidR="0051565A" w:rsidRPr="00D62AD7">
        <w:rPr>
          <w:rFonts w:ascii="Times New Roman" w:hAnsi="Times New Roman" w:cs="Times New Roman"/>
          <w:sz w:val="24"/>
          <w:szCs w:val="24"/>
        </w:rPr>
        <w:t xml:space="preserve"> SWIM</w:t>
      </w:r>
      <w:r w:rsidR="006B6428" w:rsidRPr="00D62AD7">
        <w:rPr>
          <w:rFonts w:ascii="Times New Roman" w:hAnsi="Times New Roman" w:cs="Times New Roman"/>
          <w:sz w:val="24"/>
          <w:szCs w:val="24"/>
        </w:rPr>
        <w:t xml:space="preserve"> : </w:t>
      </w:r>
      <w:hyperlink r:id="rId95" w:history="1">
        <w:r w:rsidR="006B6428" w:rsidRPr="00D62AD7">
          <w:rPr>
            <w:rStyle w:val="Lienhypertexte"/>
            <w:rFonts w:ascii="Times New Roman" w:hAnsi="Times New Roman" w:cs="Times New Roman"/>
            <w:sz w:val="24"/>
            <w:szCs w:val="24"/>
          </w:rPr>
          <w:t>http://www.cs.cornell.edu/info/projects/spinglass/public_pdfs/SWIM.pdf</w:t>
        </w:r>
      </w:hyperlink>
    </w:p>
    <w:p w14:paraId="5DB7E31B" w14:textId="7E33AD78" w:rsidR="004F1AC2" w:rsidRPr="00D62AD7" w:rsidRDefault="004F1AC2" w:rsidP="009547B8">
      <w:pPr>
        <w:spacing w:line="276" w:lineRule="auto"/>
        <w:rPr>
          <w:rFonts w:ascii="Times New Roman" w:eastAsia="Times New Roman" w:hAnsi="Times New Roman" w:cs="Times New Roman"/>
          <w:sz w:val="24"/>
          <w:szCs w:val="24"/>
        </w:rPr>
      </w:pPr>
      <w:r w:rsidRPr="00D62AD7">
        <w:rPr>
          <w:rFonts w:ascii="Times New Roman" w:hAnsi="Times New Roman" w:cs="Times New Roman"/>
          <w:sz w:val="24"/>
          <w:szCs w:val="24"/>
        </w:rPr>
        <w:t>[6]</w:t>
      </w:r>
      <w:r w:rsidR="0051565A" w:rsidRPr="00D62AD7">
        <w:rPr>
          <w:rFonts w:ascii="Times New Roman" w:hAnsi="Times New Roman" w:cs="Times New Roman"/>
          <w:sz w:val="24"/>
          <w:szCs w:val="24"/>
        </w:rPr>
        <w:t xml:space="preserve"> </w:t>
      </w:r>
      <w:r w:rsidR="0051565A" w:rsidRPr="00D62AD7">
        <w:rPr>
          <w:rFonts w:ascii="Times New Roman" w:eastAsia="Times New Roman" w:hAnsi="Times New Roman" w:cs="Times New Roman"/>
          <w:sz w:val="24"/>
          <w:szCs w:val="24"/>
        </w:rPr>
        <w:t xml:space="preserve">Base du code utilisé pour créer le prototype (licence ISC) : </w:t>
      </w:r>
      <w:hyperlink r:id="rId96">
        <w:r w:rsidR="0051565A" w:rsidRPr="00D62AD7">
          <w:rPr>
            <w:rFonts w:ascii="Times New Roman" w:eastAsia="Times New Roman" w:hAnsi="Times New Roman" w:cs="Times New Roman"/>
            <w:color w:val="0563C1"/>
            <w:sz w:val="24"/>
            <w:szCs w:val="24"/>
            <w:u w:val="single"/>
          </w:rPr>
          <w:t>https://github.com/markbrown4/websocket-demo</w:t>
        </w:r>
      </w:hyperlink>
    </w:p>
    <w:p w14:paraId="54D07F7E" w14:textId="494496B8" w:rsidR="004F1AC2" w:rsidRPr="00D62AD7" w:rsidRDefault="004F1AC2"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[7]</w:t>
      </w:r>
      <w:r w:rsidR="004E0807" w:rsidRPr="00D62AD7">
        <w:rPr>
          <w:rFonts w:ascii="Times New Roman" w:hAnsi="Times New Roman" w:cs="Times New Roman"/>
          <w:sz w:val="24"/>
          <w:szCs w:val="24"/>
        </w:rPr>
        <w:t xml:space="preserve"> RXJS</w:t>
      </w:r>
      <w:r w:rsidR="007B70D2" w:rsidRPr="00D62AD7">
        <w:rPr>
          <w:rFonts w:ascii="Times New Roman" w:hAnsi="Times New Roman" w:cs="Times New Roman"/>
          <w:sz w:val="24"/>
          <w:szCs w:val="24"/>
        </w:rPr>
        <w:t xml:space="preserve"> : </w:t>
      </w:r>
      <w:hyperlink r:id="rId97" w:history="1">
        <w:r w:rsidR="009C7AA1" w:rsidRPr="001212FB">
          <w:rPr>
            <w:rStyle w:val="Lienhypertexte"/>
            <w:rFonts w:ascii="Times New Roman" w:eastAsia="Arial" w:hAnsi="Times New Roman" w:cs="Times New Roman"/>
            <w:sz w:val="24"/>
            <w:szCs w:val="24"/>
          </w:rPr>
          <w:t>https://github.com/ReactiveX/RxJS</w:t>
        </w:r>
      </w:hyperlink>
      <w:r w:rsidR="009C7AA1">
        <w:rPr>
          <w:rFonts w:ascii="Times New Roman" w:eastAsia="Arial" w:hAnsi="Times New Roman" w:cs="Times New Roman"/>
          <w:color w:val="000000"/>
          <w:sz w:val="24"/>
          <w:szCs w:val="24"/>
        </w:rPr>
        <w:t xml:space="preserve"> ;</w:t>
      </w:r>
      <w:r w:rsidR="007B70D2" w:rsidRPr="00D62AD7">
        <w:rPr>
          <w:rFonts w:ascii="Times New Roman" w:eastAsia="Arial" w:hAnsi="Times New Roman" w:cs="Times New Roman"/>
          <w:color w:val="000000"/>
          <w:sz w:val="24"/>
          <w:szCs w:val="24"/>
        </w:rPr>
        <w:t xml:space="preserve"> </w:t>
      </w:r>
      <w:hyperlink r:id="rId98" w:history="1">
        <w:r w:rsidR="007B70D2" w:rsidRPr="007D117E">
          <w:rPr>
            <w:rStyle w:val="Lienhypertexte"/>
            <w:rFonts w:ascii="Times New Roman" w:eastAsia="Arial" w:hAnsi="Times New Roman" w:cs="Times New Roman"/>
            <w:sz w:val="24"/>
            <w:szCs w:val="24"/>
          </w:rPr>
          <w:t>https://www.learnrxjs.io/</w:t>
        </w:r>
      </w:hyperlink>
    </w:p>
    <w:p w14:paraId="47C7BE95" w14:textId="753BEFFD" w:rsidR="006B12C2" w:rsidRPr="00D62AD7" w:rsidRDefault="006B12C2" w:rsidP="009547B8">
      <w:pPr>
        <w:spacing w:line="276" w:lineRule="auto"/>
        <w:rPr>
          <w:rFonts w:ascii="Times New Roman" w:hAnsi="Times New Roman" w:cs="Times New Roman"/>
          <w:sz w:val="24"/>
          <w:szCs w:val="24"/>
        </w:rPr>
      </w:pPr>
      <w:r w:rsidRPr="00D62AD7">
        <w:rPr>
          <w:rFonts w:ascii="Times New Roman" w:hAnsi="Times New Roman" w:cs="Times New Roman"/>
          <w:sz w:val="24"/>
          <w:szCs w:val="24"/>
        </w:rPr>
        <w:t>[8]</w:t>
      </w:r>
      <w:r w:rsidR="005A767B" w:rsidRPr="00D62AD7">
        <w:rPr>
          <w:rFonts w:ascii="Times New Roman" w:hAnsi="Times New Roman" w:cs="Times New Roman"/>
          <w:sz w:val="24"/>
          <w:szCs w:val="24"/>
        </w:rPr>
        <w:t xml:space="preserve"> </w:t>
      </w:r>
      <w:proofErr w:type="spellStart"/>
      <w:r w:rsidR="005A767B" w:rsidRPr="00D62AD7">
        <w:rPr>
          <w:rFonts w:ascii="Times New Roman" w:hAnsi="Times New Roman" w:cs="Times New Roman"/>
          <w:sz w:val="24"/>
          <w:szCs w:val="24"/>
        </w:rPr>
        <w:t>protobuf</w:t>
      </w:r>
      <w:proofErr w:type="spellEnd"/>
      <w:r w:rsidR="005A767B" w:rsidRPr="00D62AD7">
        <w:rPr>
          <w:rFonts w:ascii="Times New Roman" w:hAnsi="Times New Roman" w:cs="Times New Roman"/>
          <w:sz w:val="24"/>
          <w:szCs w:val="24"/>
        </w:rPr>
        <w:t xml:space="preserve"> : </w:t>
      </w:r>
      <w:hyperlink r:id="rId99" w:history="1">
        <w:r w:rsidR="009C7AA1" w:rsidRPr="001212FB">
          <w:rPr>
            <w:rStyle w:val="Lienhypertexte"/>
            <w:rFonts w:ascii="Times New Roman" w:eastAsia="Arial" w:hAnsi="Times New Roman" w:cs="Times New Roman"/>
            <w:sz w:val="24"/>
            <w:szCs w:val="24"/>
          </w:rPr>
          <w:t>https://github.com/protobufjs/protobuf.js</w:t>
        </w:r>
      </w:hyperlink>
      <w:r w:rsidR="009C7AA1">
        <w:rPr>
          <w:rFonts w:ascii="Times New Roman" w:eastAsia="Arial" w:hAnsi="Times New Roman" w:cs="Times New Roman"/>
          <w:color w:val="000000"/>
          <w:sz w:val="24"/>
          <w:szCs w:val="24"/>
        </w:rPr>
        <w:t xml:space="preserve"> ;</w:t>
      </w:r>
      <w:r w:rsidR="005A767B" w:rsidRPr="00D62AD7">
        <w:rPr>
          <w:rFonts w:ascii="Times New Roman" w:eastAsia="Arial" w:hAnsi="Times New Roman" w:cs="Times New Roman"/>
          <w:color w:val="000000"/>
          <w:sz w:val="24"/>
          <w:szCs w:val="24"/>
        </w:rPr>
        <w:t xml:space="preserve"> </w:t>
      </w:r>
      <w:hyperlink r:id="rId100" w:history="1">
        <w:r w:rsidR="005A767B" w:rsidRPr="007D117E">
          <w:rPr>
            <w:rStyle w:val="Lienhypertexte"/>
            <w:rFonts w:ascii="Times New Roman" w:eastAsia="Arial" w:hAnsi="Times New Roman" w:cs="Times New Roman"/>
            <w:sz w:val="24"/>
            <w:szCs w:val="24"/>
          </w:rPr>
          <w:t>https://developers.google.com/protocol-buffers</w:t>
        </w:r>
      </w:hyperlink>
    </w:p>
    <w:p w14:paraId="18A15A0B" w14:textId="7F8715E9" w:rsidR="005D4A63" w:rsidRPr="009547B8" w:rsidRDefault="0001743E" w:rsidP="00B028F9">
      <w:pPr>
        <w:rPr>
          <w:rFonts w:ascii="Times New Roman" w:eastAsia="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Lifeguard</w:t>
      </w:r>
      <w:proofErr w:type="spellEnd"/>
      <w:r>
        <w:rPr>
          <w:rFonts w:ascii="Times New Roman" w:hAnsi="Times New Roman" w:cs="Times New Roman"/>
          <w:sz w:val="24"/>
          <w:szCs w:val="24"/>
        </w:rPr>
        <w:t> </w:t>
      </w:r>
      <w:r w:rsidRPr="009547B8">
        <w:rPr>
          <w:rFonts w:ascii="Times New Roman" w:eastAsia="Arial" w:hAnsi="Times New Roman" w:cs="Times New Roman"/>
          <w:color w:val="000000"/>
          <w:sz w:val="24"/>
          <w:szCs w:val="24"/>
        </w:rPr>
        <w:t xml:space="preserve">: </w:t>
      </w:r>
      <w:hyperlink r:id="rId101" w:history="1">
        <w:r w:rsidRPr="007D117E">
          <w:rPr>
            <w:rStyle w:val="Lienhypertexte"/>
            <w:rFonts w:ascii="Times New Roman" w:eastAsia="Arial" w:hAnsi="Times New Roman" w:cs="Times New Roman"/>
            <w:sz w:val="24"/>
            <w:szCs w:val="24"/>
          </w:rPr>
          <w:t>https://arxiv.org/abs/1707.0</w:t>
        </w:r>
        <w:r w:rsidRPr="007D117E">
          <w:rPr>
            <w:rStyle w:val="Lienhypertexte"/>
            <w:rFonts w:ascii="Times New Roman" w:eastAsia="Arial" w:hAnsi="Times New Roman" w:cs="Times New Roman"/>
            <w:sz w:val="24"/>
            <w:szCs w:val="24"/>
          </w:rPr>
          <w:t>0</w:t>
        </w:r>
        <w:r w:rsidRPr="007D117E">
          <w:rPr>
            <w:rStyle w:val="Lienhypertexte"/>
            <w:rFonts w:ascii="Times New Roman" w:eastAsia="Arial" w:hAnsi="Times New Roman" w:cs="Times New Roman"/>
            <w:sz w:val="24"/>
            <w:szCs w:val="24"/>
          </w:rPr>
          <w:t>788</w:t>
        </w:r>
      </w:hyperlink>
      <w:r w:rsidR="00FC4BED" w:rsidRPr="009547B8">
        <w:rPr>
          <w:rFonts w:ascii="Times New Roman" w:hAnsi="Times New Roman" w:cs="Times New Roman"/>
          <w:sz w:val="24"/>
          <w:szCs w:val="24"/>
        </w:rPr>
        <w:br w:type="page"/>
      </w:r>
    </w:p>
    <w:p w14:paraId="17E149D0" w14:textId="6C7D4B78" w:rsidR="00D547A1" w:rsidRPr="00D62AD7" w:rsidRDefault="00FC4BED" w:rsidP="00BB1CA2">
      <w:pPr>
        <w:pStyle w:val="Titre1"/>
        <w:spacing w:line="360" w:lineRule="auto"/>
        <w:rPr>
          <w:rFonts w:ascii="Times New Roman" w:eastAsia="Times New Roman" w:hAnsi="Times New Roman" w:cs="Times New Roman"/>
        </w:rPr>
      </w:pPr>
      <w:bookmarkStart w:id="214" w:name="_Annexe_1_:"/>
      <w:bookmarkStart w:id="215" w:name="_Toc44270367"/>
      <w:bookmarkEnd w:id="214"/>
      <w:r w:rsidRPr="00D62AD7">
        <w:rPr>
          <w:rFonts w:ascii="Times New Roman" w:eastAsia="Times New Roman" w:hAnsi="Times New Roman" w:cs="Times New Roman"/>
        </w:rPr>
        <w:lastRenderedPageBreak/>
        <w:t>Annexe 1 : Capture d’écran de l’interface du prototype</w:t>
      </w:r>
      <w:bookmarkEnd w:id="215"/>
    </w:p>
    <w:p w14:paraId="1329D0DE" w14:textId="0CDB2506" w:rsidR="00D547A1" w:rsidRPr="009547B8" w:rsidRDefault="00D547A1" w:rsidP="00D547A1">
      <w:pPr>
        <w:rPr>
          <w:rFonts w:ascii="Times New Roman" w:hAnsi="Times New Roman" w:cs="Times New Roman"/>
          <w:noProof/>
          <w:sz w:val="24"/>
          <w:szCs w:val="24"/>
        </w:rPr>
      </w:pPr>
      <w:r w:rsidRPr="009547B8">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1FD3780" wp14:editId="4E280975">
                <wp:simplePos x="0" y="0"/>
                <wp:positionH relativeFrom="column">
                  <wp:posOffset>675640</wp:posOffset>
                </wp:positionH>
                <wp:positionV relativeFrom="paragraph">
                  <wp:posOffset>3020529</wp:posOffset>
                </wp:positionV>
                <wp:extent cx="238539" cy="294198"/>
                <wp:effectExtent l="0" t="0" r="9525" b="0"/>
                <wp:wrapNone/>
                <wp:docPr id="112" name="Zone de texte 112"/>
                <wp:cNvGraphicFramePr/>
                <a:graphic xmlns:a="http://schemas.openxmlformats.org/drawingml/2006/main">
                  <a:graphicData uri="http://schemas.microsoft.com/office/word/2010/wordprocessingShape">
                    <wps:wsp>
                      <wps:cNvSpPr txBox="1"/>
                      <wps:spPr>
                        <a:xfrm>
                          <a:off x="0" y="0"/>
                          <a:ext cx="238539" cy="294198"/>
                        </a:xfrm>
                        <a:prstGeom prst="rect">
                          <a:avLst/>
                        </a:prstGeom>
                        <a:solidFill>
                          <a:schemeClr val="lt1"/>
                        </a:solidFill>
                        <a:ln w="6350">
                          <a:noFill/>
                        </a:ln>
                      </wps:spPr>
                      <wps:txbx>
                        <w:txbxContent>
                          <w:p w14:paraId="600D1B62" w14:textId="32BBB063" w:rsidR="00C73CB3" w:rsidRPr="00D547A1" w:rsidRDefault="00C73CB3" w:rsidP="00D547A1">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3780" id="Zone de texte 112" o:spid="_x0000_s1087" type="#_x0000_t202" style="position:absolute;margin-left:53.2pt;margin-top:237.85pt;width:18.8pt;height:23.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" fillcolor="white [3201]" stroked="f" strokeweight=".5pt">
                <v:textbox>
                  <w:txbxContent>
                    <w:p w14:paraId="600D1B62" w14:textId="32BBB063" w:rsidR="00C73CB3" w:rsidRPr="00D547A1" w:rsidRDefault="00C73CB3" w:rsidP="00D547A1">
                      <w:pPr>
                        <w:rPr>
                          <w:color w:val="FF0000"/>
                        </w:rPr>
                      </w:pPr>
                      <w:r>
                        <w:rPr>
                          <w:color w:val="FF0000"/>
                        </w:rPr>
                        <w:t>3</w:t>
                      </w:r>
                    </w:p>
                  </w:txbxContent>
                </v:textbox>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02F514EF" wp14:editId="6E1A7986">
                <wp:simplePos x="0" y="0"/>
                <wp:positionH relativeFrom="column">
                  <wp:posOffset>4245610</wp:posOffset>
                </wp:positionH>
                <wp:positionV relativeFrom="paragraph">
                  <wp:posOffset>1884045</wp:posOffset>
                </wp:positionV>
                <wp:extent cx="238539" cy="294198"/>
                <wp:effectExtent l="0" t="0" r="9525" b="0"/>
                <wp:wrapNone/>
                <wp:docPr id="113" name="Zone de texte 113"/>
                <wp:cNvGraphicFramePr/>
                <a:graphic xmlns:a="http://schemas.openxmlformats.org/drawingml/2006/main">
                  <a:graphicData uri="http://schemas.microsoft.com/office/word/2010/wordprocessingShape">
                    <wps:wsp>
                      <wps:cNvSpPr txBox="1"/>
                      <wps:spPr>
                        <a:xfrm>
                          <a:off x="0" y="0"/>
                          <a:ext cx="238539" cy="294198"/>
                        </a:xfrm>
                        <a:prstGeom prst="rect">
                          <a:avLst/>
                        </a:prstGeom>
                        <a:solidFill>
                          <a:schemeClr val="lt1"/>
                        </a:solidFill>
                        <a:ln w="6350">
                          <a:noFill/>
                        </a:ln>
                      </wps:spPr>
                      <wps:txbx>
                        <w:txbxContent>
                          <w:p w14:paraId="33D1C977" w14:textId="4422EECC" w:rsidR="00C73CB3" w:rsidRPr="00D547A1" w:rsidRDefault="00C73CB3" w:rsidP="00D547A1">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14EF" id="Zone de texte 113" o:spid="_x0000_s1088" type="#_x0000_t202" style="position:absolute;margin-left:334.3pt;margin-top:148.35pt;width:18.8pt;height:23.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" fillcolor="white [3201]" stroked="f" strokeweight=".5pt">
                <v:textbox>
                  <w:txbxContent>
                    <w:p w14:paraId="33D1C977" w14:textId="4422EECC" w:rsidR="00C73CB3" w:rsidRPr="00D547A1" w:rsidRDefault="00C73CB3" w:rsidP="00D547A1">
                      <w:pPr>
                        <w:rPr>
                          <w:color w:val="FF0000"/>
                        </w:rPr>
                      </w:pPr>
                      <w:r>
                        <w:rPr>
                          <w:color w:val="FF0000"/>
                        </w:rPr>
                        <w:t>4</w:t>
                      </w:r>
                    </w:p>
                  </w:txbxContent>
                </v:textbox>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60E8BBA" wp14:editId="6161EAE2">
                <wp:simplePos x="0" y="0"/>
                <wp:positionH relativeFrom="column">
                  <wp:posOffset>4191801</wp:posOffset>
                </wp:positionH>
                <wp:positionV relativeFrom="paragraph">
                  <wp:posOffset>620036</wp:posOffset>
                </wp:positionV>
                <wp:extent cx="238539" cy="294198"/>
                <wp:effectExtent l="0" t="0" r="9525" b="0"/>
                <wp:wrapNone/>
                <wp:docPr id="111" name="Zone de texte 111"/>
                <wp:cNvGraphicFramePr/>
                <a:graphic xmlns:a="http://schemas.openxmlformats.org/drawingml/2006/main">
                  <a:graphicData uri="http://schemas.microsoft.com/office/word/2010/wordprocessingShape">
                    <wps:wsp>
                      <wps:cNvSpPr txBox="1"/>
                      <wps:spPr>
                        <a:xfrm>
                          <a:off x="0" y="0"/>
                          <a:ext cx="238539" cy="294198"/>
                        </a:xfrm>
                        <a:prstGeom prst="rect">
                          <a:avLst/>
                        </a:prstGeom>
                        <a:solidFill>
                          <a:schemeClr val="lt1"/>
                        </a:solidFill>
                        <a:ln w="6350">
                          <a:noFill/>
                        </a:ln>
                      </wps:spPr>
                      <wps:txbx>
                        <w:txbxContent>
                          <w:p w14:paraId="71942AAF" w14:textId="6D37AC77" w:rsidR="00C73CB3" w:rsidRPr="00D547A1" w:rsidRDefault="00C73CB3" w:rsidP="00D547A1">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E8BBA" id="Zone de texte 111" o:spid="_x0000_s1089" type="#_x0000_t202" style="position:absolute;margin-left:330.05pt;margin-top:48.8pt;width:18.8pt;height:23.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" fillcolor="white [3201]" stroked="f" strokeweight=".5pt">
                <v:textbox>
                  <w:txbxContent>
                    <w:p w14:paraId="71942AAF" w14:textId="6D37AC77" w:rsidR="00C73CB3" w:rsidRPr="00D547A1" w:rsidRDefault="00C73CB3" w:rsidP="00D547A1">
                      <w:pPr>
                        <w:rPr>
                          <w:color w:val="FF0000"/>
                        </w:rPr>
                      </w:pPr>
                      <w:r>
                        <w:rPr>
                          <w:color w:val="FF0000"/>
                        </w:rPr>
                        <w:t>2</w:t>
                      </w:r>
                    </w:p>
                  </w:txbxContent>
                </v:textbox>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6229D9C" wp14:editId="01B08A3F">
                <wp:simplePos x="0" y="0"/>
                <wp:positionH relativeFrom="column">
                  <wp:posOffset>294198</wp:posOffset>
                </wp:positionH>
                <wp:positionV relativeFrom="paragraph">
                  <wp:posOffset>317887</wp:posOffset>
                </wp:positionV>
                <wp:extent cx="238539" cy="294198"/>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238539" cy="294198"/>
                        </a:xfrm>
                        <a:prstGeom prst="rect">
                          <a:avLst/>
                        </a:prstGeom>
                        <a:solidFill>
                          <a:schemeClr val="lt1"/>
                        </a:solidFill>
                        <a:ln w="6350">
                          <a:noFill/>
                        </a:ln>
                      </wps:spPr>
                      <wps:txbx>
                        <w:txbxContent>
                          <w:p w14:paraId="7B380C62" w14:textId="0723C810" w:rsidR="00C73CB3" w:rsidRPr="00D547A1" w:rsidRDefault="00C73CB3" w:rsidP="00D547A1">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9D9C" id="Zone de texte 110" o:spid="_x0000_s1090" type="#_x0000_t202" style="position:absolute;margin-left:23.15pt;margin-top:25.05pt;width:18.8pt;height:2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" fillcolor="white [3201]" stroked="f" strokeweight=".5pt">
                <v:textbox>
                  <w:txbxContent>
                    <w:p w14:paraId="7B380C62" w14:textId="0723C810" w:rsidR="00C73CB3" w:rsidRPr="00D547A1" w:rsidRDefault="00C73CB3" w:rsidP="00D547A1">
                      <w:pPr>
                        <w:rPr>
                          <w:color w:val="FF0000"/>
                        </w:rPr>
                      </w:pPr>
                      <w:r>
                        <w:rPr>
                          <w:color w:val="FF0000"/>
                        </w:rPr>
                        <w:t>1</w:t>
                      </w:r>
                    </w:p>
                  </w:txbxContent>
                </v:textbox>
              </v:shape>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541CDA44" wp14:editId="44FF2FD7">
                <wp:simplePos x="0" y="0"/>
                <wp:positionH relativeFrom="page">
                  <wp:posOffset>33296</wp:posOffset>
                </wp:positionH>
                <wp:positionV relativeFrom="paragraph">
                  <wp:posOffset>673155</wp:posOffset>
                </wp:positionV>
                <wp:extent cx="5015589" cy="330808"/>
                <wp:effectExtent l="57150" t="19050" r="71120" b="88900"/>
                <wp:wrapNone/>
                <wp:docPr id="106" name="Rectangle 106"/>
                <wp:cNvGraphicFramePr/>
                <a:graphic xmlns:a="http://schemas.openxmlformats.org/drawingml/2006/main">
                  <a:graphicData uri="http://schemas.microsoft.com/office/word/2010/wordprocessingShape">
                    <wps:wsp>
                      <wps:cNvSpPr/>
                      <wps:spPr>
                        <a:xfrm>
                          <a:off x="0" y="0"/>
                          <a:ext cx="5015589" cy="330808"/>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5626B" id="Rectangle 106" o:spid="_x0000_s1026" style="position:absolute;margin-left:2.6pt;margin-top:53pt;width:394.95pt;height:26.05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" filled="f" strokecolor="red">
                <v:shadow on="t" color="black" opacity="22937f" origin=",.5" offset="0,.63889mm"/>
                <w10:wrap anchorx="page"/>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0A9DB4A0" wp14:editId="2395228A">
                <wp:simplePos x="0" y="0"/>
                <wp:positionH relativeFrom="page">
                  <wp:posOffset>31805</wp:posOffset>
                </wp:positionH>
                <wp:positionV relativeFrom="paragraph">
                  <wp:posOffset>482324</wp:posOffset>
                </wp:positionV>
                <wp:extent cx="1128975" cy="155879"/>
                <wp:effectExtent l="57150" t="19050" r="71755" b="92075"/>
                <wp:wrapNone/>
                <wp:docPr id="107" name="Rectangle 107"/>
                <wp:cNvGraphicFramePr/>
                <a:graphic xmlns:a="http://schemas.openxmlformats.org/drawingml/2006/main">
                  <a:graphicData uri="http://schemas.microsoft.com/office/word/2010/wordprocessingShape">
                    <wps:wsp>
                      <wps:cNvSpPr/>
                      <wps:spPr>
                        <a:xfrm>
                          <a:off x="0" y="0"/>
                          <a:ext cx="1128975" cy="15587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69D52" id="Rectangle 107" o:spid="_x0000_s1026" style="position:absolute;margin-left:2.5pt;margin-top:38pt;width:88.9pt;height:12.25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" filled="f" strokecolor="red">
                <v:shadow on="t" color="black" opacity="22937f" origin=",.5" offset="0,.63889mm"/>
                <w10:wrap anchorx="page"/>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CABB590" wp14:editId="5C4067AF">
                <wp:simplePos x="0" y="0"/>
                <wp:positionH relativeFrom="page">
                  <wp:align>left</wp:align>
                </wp:positionH>
                <wp:positionV relativeFrom="paragraph">
                  <wp:posOffset>1022488</wp:posOffset>
                </wp:positionV>
                <wp:extent cx="1485403" cy="2390195"/>
                <wp:effectExtent l="57150" t="19050" r="76835" b="86360"/>
                <wp:wrapNone/>
                <wp:docPr id="105" name="Rectangle 105"/>
                <wp:cNvGraphicFramePr/>
                <a:graphic xmlns:a="http://schemas.openxmlformats.org/drawingml/2006/main">
                  <a:graphicData uri="http://schemas.microsoft.com/office/word/2010/wordprocessingShape">
                    <wps:wsp>
                      <wps:cNvSpPr/>
                      <wps:spPr>
                        <a:xfrm>
                          <a:off x="0" y="0"/>
                          <a:ext cx="1485403" cy="239019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26A10" id="Rectangle 105" o:spid="_x0000_s1026" style="position:absolute;margin-left:0;margin-top:80.5pt;width:116.95pt;height:188.2pt;z-index:251765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" filled="f" strokecolor="red">
                <v:shadow on="t" color="black" opacity="22937f" origin=",.5" offset="0,.63889mm"/>
                <w10:wrap anchorx="page"/>
              </v:rect>
            </w:pict>
          </mc:Fallback>
        </mc:AlternateContent>
      </w:r>
      <w:r w:rsidRPr="009547B8">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6117876" wp14:editId="7CDCDADA">
                <wp:simplePos x="0" y="0"/>
                <wp:positionH relativeFrom="column">
                  <wp:posOffset>3075857</wp:posOffset>
                </wp:positionH>
                <wp:positionV relativeFrom="paragraph">
                  <wp:posOffset>1075524</wp:posOffset>
                </wp:positionV>
                <wp:extent cx="1113183" cy="1208599"/>
                <wp:effectExtent l="57150" t="19050" r="67945" b="86995"/>
                <wp:wrapNone/>
                <wp:docPr id="104" name="Rectangle 104"/>
                <wp:cNvGraphicFramePr/>
                <a:graphic xmlns:a="http://schemas.openxmlformats.org/drawingml/2006/main">
                  <a:graphicData uri="http://schemas.microsoft.com/office/word/2010/wordprocessingShape">
                    <wps:wsp>
                      <wps:cNvSpPr/>
                      <wps:spPr>
                        <a:xfrm>
                          <a:off x="0" y="0"/>
                          <a:ext cx="1113183" cy="120859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6D32D" id="Rectangle 104" o:spid="_x0000_s1026" style="position:absolute;margin-left:242.2pt;margin-top:84.7pt;width:87.65pt;height:95.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" filled="f" strokecolor="red">
                <v:shadow on="t" color="black" opacity="22937f" origin=",.5" offset="0,.63889mm"/>
              </v:rect>
            </w:pict>
          </mc:Fallback>
        </mc:AlternateContent>
      </w:r>
      <w:r w:rsidRPr="009547B8">
        <w:rPr>
          <w:rFonts w:ascii="Times New Roman" w:hAnsi="Times New Roman" w:cs="Times New Roman"/>
          <w:noProof/>
          <w:sz w:val="24"/>
          <w:szCs w:val="24"/>
        </w:rPr>
        <w:drawing>
          <wp:anchor distT="0" distB="0" distL="114300" distR="114300" simplePos="0" relativeHeight="251762688" behindDoc="0" locked="0" layoutInCell="1" allowOverlap="1" wp14:anchorId="16484F0D" wp14:editId="0AC2EAC4">
            <wp:simplePos x="0" y="0"/>
            <wp:positionH relativeFrom="page">
              <wp:posOffset>19050</wp:posOffset>
            </wp:positionH>
            <wp:positionV relativeFrom="paragraph">
              <wp:posOffset>210185</wp:posOffset>
            </wp:positionV>
            <wp:extent cx="7533640" cy="3239135"/>
            <wp:effectExtent l="19050" t="19050" r="10160" b="18415"/>
            <wp:wrapSquare wrapText="bothSides"/>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2" cstate="print">
                      <a:extLst>
                        <a:ext uri="{28A0092B-C50C-407E-A947-70E740481C1C}">
                          <a14:useLocalDpi xmlns:a14="http://schemas.microsoft.com/office/drawing/2010/main" val="0"/>
                        </a:ext>
                      </a:extLst>
                    </a:blip>
                    <a:srcRect l="3794" t="12801" b="13668"/>
                    <a:stretch/>
                  </pic:blipFill>
                  <pic:spPr bwMode="auto">
                    <a:xfrm>
                      <a:off x="0" y="0"/>
                      <a:ext cx="7533640" cy="323913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70AE08" w14:textId="384C09F8" w:rsidR="00575C10" w:rsidRPr="009547B8" w:rsidRDefault="00575C10" w:rsidP="005E6A44">
      <w:pPr>
        <w:spacing w:line="360" w:lineRule="auto"/>
        <w:rPr>
          <w:rFonts w:ascii="Times New Roman" w:hAnsi="Times New Roman" w:cs="Times New Roman"/>
          <w:sz w:val="24"/>
          <w:szCs w:val="24"/>
        </w:rPr>
      </w:pPr>
    </w:p>
    <w:p w14:paraId="64A547EC" w14:textId="758A917A" w:rsidR="00575C1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1</w:t>
      </w:r>
      <w:r w:rsidR="00690EA0" w:rsidRPr="009547B8">
        <w:rPr>
          <w:rFonts w:ascii="Times New Roman" w:hAnsi="Times New Roman" w:cs="Times New Roman"/>
          <w:sz w:val="24"/>
          <w:szCs w:val="24"/>
        </w:rPr>
        <w:t xml:space="preserve"> –</w:t>
      </w:r>
      <w:r w:rsidR="00B47EB7" w:rsidRPr="009547B8">
        <w:rPr>
          <w:rFonts w:ascii="Times New Roman" w:hAnsi="Times New Roman" w:cs="Times New Roman"/>
          <w:sz w:val="24"/>
          <w:szCs w:val="24"/>
        </w:rPr>
        <w:t xml:space="preserve"> Bouton pour fermer la connexion et quitter le réseau</w:t>
      </w:r>
    </w:p>
    <w:p w14:paraId="3BC0AC46" w14:textId="5ED07564" w:rsidR="00575C1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2</w:t>
      </w:r>
      <w:r w:rsidR="00690EA0" w:rsidRPr="009547B8">
        <w:rPr>
          <w:rFonts w:ascii="Times New Roman" w:hAnsi="Times New Roman" w:cs="Times New Roman"/>
          <w:sz w:val="24"/>
          <w:szCs w:val="24"/>
        </w:rPr>
        <w:t xml:space="preserve"> –</w:t>
      </w:r>
      <w:r w:rsidR="00575C10" w:rsidRPr="009547B8">
        <w:rPr>
          <w:rFonts w:ascii="Times New Roman" w:hAnsi="Times New Roman" w:cs="Times New Roman"/>
          <w:sz w:val="24"/>
          <w:szCs w:val="24"/>
        </w:rPr>
        <w:t xml:space="preserve"> Etat du set et champ pour ajouter un caractère</w:t>
      </w:r>
    </w:p>
    <w:p w14:paraId="4777306E" w14:textId="3D704B36" w:rsidR="00575C1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3</w:t>
      </w:r>
      <w:r w:rsidR="00690EA0" w:rsidRPr="009547B8">
        <w:rPr>
          <w:rFonts w:ascii="Times New Roman" w:hAnsi="Times New Roman" w:cs="Times New Roman"/>
          <w:sz w:val="24"/>
          <w:szCs w:val="24"/>
        </w:rPr>
        <w:t xml:space="preserve"> –</w:t>
      </w:r>
      <w:r w:rsidR="0056172B" w:rsidRPr="009547B8">
        <w:rPr>
          <w:rFonts w:ascii="Times New Roman" w:hAnsi="Times New Roman" w:cs="Times New Roman"/>
          <w:sz w:val="24"/>
          <w:szCs w:val="24"/>
        </w:rPr>
        <w:t xml:space="preserve"> Log des événements </w:t>
      </w:r>
    </w:p>
    <w:p w14:paraId="0D6278D0" w14:textId="24802768" w:rsidR="00690EA0" w:rsidRPr="009547B8" w:rsidRDefault="00704794" w:rsidP="005E6A44">
      <w:pPr>
        <w:spacing w:line="360" w:lineRule="auto"/>
        <w:rPr>
          <w:rFonts w:ascii="Times New Roman" w:hAnsi="Times New Roman" w:cs="Times New Roman"/>
          <w:sz w:val="24"/>
          <w:szCs w:val="24"/>
        </w:rPr>
      </w:pPr>
      <w:r w:rsidRPr="009547B8">
        <w:rPr>
          <w:rFonts w:ascii="Times New Roman" w:hAnsi="Times New Roman" w:cs="Times New Roman"/>
          <w:sz w:val="24"/>
          <w:szCs w:val="24"/>
        </w:rPr>
        <w:t>4</w:t>
      </w:r>
      <w:r w:rsidR="00690EA0" w:rsidRPr="009547B8">
        <w:rPr>
          <w:rFonts w:ascii="Times New Roman" w:hAnsi="Times New Roman" w:cs="Times New Roman"/>
          <w:sz w:val="24"/>
          <w:szCs w:val="24"/>
        </w:rPr>
        <w:t xml:space="preserve"> –</w:t>
      </w:r>
      <w:r w:rsidR="007F7FC4" w:rsidRPr="009547B8">
        <w:rPr>
          <w:rFonts w:ascii="Times New Roman" w:hAnsi="Times New Roman" w:cs="Times New Roman"/>
          <w:sz w:val="24"/>
          <w:szCs w:val="24"/>
        </w:rPr>
        <w:t xml:space="preserve"> Liste des collaborateurs : on voit les collaborateurs toujours en ligne et leur statut (Alive ou Suspect)</w:t>
      </w:r>
      <w:r w:rsidR="004A4BCC" w:rsidRPr="009547B8">
        <w:rPr>
          <w:rFonts w:ascii="Times New Roman" w:hAnsi="Times New Roman" w:cs="Times New Roman"/>
          <w:sz w:val="24"/>
          <w:szCs w:val="24"/>
        </w:rPr>
        <w:t>.</w:t>
      </w:r>
      <w:r w:rsidR="007F7FC4" w:rsidRPr="009547B8">
        <w:rPr>
          <w:rFonts w:ascii="Times New Roman" w:hAnsi="Times New Roman" w:cs="Times New Roman"/>
          <w:sz w:val="24"/>
          <w:szCs w:val="24"/>
        </w:rPr>
        <w:t xml:space="preserve"> </w:t>
      </w:r>
      <w:r w:rsidR="00581139" w:rsidRPr="009547B8">
        <w:rPr>
          <w:rFonts w:ascii="Times New Roman" w:hAnsi="Times New Roman" w:cs="Times New Roman"/>
          <w:sz w:val="24"/>
          <w:szCs w:val="24"/>
        </w:rPr>
        <w:t>I</w:t>
      </w:r>
      <w:r w:rsidR="007F7FC4" w:rsidRPr="009547B8">
        <w:rPr>
          <w:rFonts w:ascii="Times New Roman" w:hAnsi="Times New Roman" w:cs="Times New Roman"/>
          <w:sz w:val="24"/>
          <w:szCs w:val="24"/>
        </w:rPr>
        <w:t>l est possible de bloquer un collaborateur pour simuler un problème sur le réseau ou de déclencher un ping.</w:t>
      </w:r>
    </w:p>
    <w:p w14:paraId="0233F273" w14:textId="77777777" w:rsidR="00690EA0" w:rsidRPr="009547B8" w:rsidRDefault="00690EA0" w:rsidP="00D547A1">
      <w:pPr>
        <w:rPr>
          <w:rFonts w:ascii="Times New Roman" w:hAnsi="Times New Roman" w:cs="Times New Roman"/>
          <w:sz w:val="24"/>
          <w:szCs w:val="24"/>
        </w:rPr>
      </w:pPr>
    </w:p>
    <w:p w14:paraId="2B6A139D" w14:textId="77777777" w:rsidR="005D4A63" w:rsidRPr="009547B8" w:rsidRDefault="00FC4BED" w:rsidP="00FB6CCB">
      <w:pPr>
        <w:pStyle w:val="Titre1"/>
        <w:rPr>
          <w:rFonts w:ascii="Times New Roman" w:hAnsi="Times New Roman" w:cs="Times New Roman"/>
          <w:sz w:val="24"/>
          <w:szCs w:val="24"/>
        </w:rPr>
      </w:pPr>
      <w:bookmarkStart w:id="216" w:name="_Annexe_2_:"/>
      <w:bookmarkEnd w:id="216"/>
      <w:r w:rsidRPr="009547B8">
        <w:rPr>
          <w:rFonts w:ascii="Times New Roman" w:hAnsi="Times New Roman" w:cs="Times New Roman"/>
          <w:sz w:val="24"/>
          <w:szCs w:val="24"/>
        </w:rPr>
        <w:br w:type="page"/>
      </w:r>
      <w:bookmarkStart w:id="217" w:name="_Toc44270368"/>
      <w:r w:rsidRPr="00D62AD7">
        <w:rPr>
          <w:rFonts w:ascii="Times New Roman" w:hAnsi="Times New Roman" w:cs="Times New Roman"/>
        </w:rPr>
        <w:lastRenderedPageBreak/>
        <w:t>Annexe 2 : Messages</w:t>
      </w:r>
      <w:bookmarkEnd w:id="217"/>
    </w:p>
    <w:p w14:paraId="1F7F266C" w14:textId="77777777" w:rsidR="005D4A63" w:rsidRPr="009547B8" w:rsidRDefault="00FC4BED" w:rsidP="00BB1CA2">
      <w:pPr>
        <w:spacing w:line="360" w:lineRule="auto"/>
        <w:rPr>
          <w:rFonts w:ascii="Times New Roman" w:eastAsia="Times New Roman" w:hAnsi="Times New Roman" w:cs="Times New Roman"/>
          <w:sz w:val="24"/>
          <w:szCs w:val="24"/>
          <w:u w:val="single"/>
        </w:rPr>
      </w:pPr>
      <w:r w:rsidRPr="009547B8">
        <w:rPr>
          <w:rFonts w:ascii="Times New Roman" w:eastAsia="Times New Roman" w:hAnsi="Times New Roman" w:cs="Times New Roman"/>
          <w:sz w:val="24"/>
          <w:szCs w:val="24"/>
          <w:u w:val="single"/>
        </w:rPr>
        <w:t>Messages envoyés sur le réseau</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73"/>
      </w:tblGrid>
      <w:tr w:rsidR="005D4A63" w:rsidRPr="009547B8" w14:paraId="20D6C08E" w14:textId="77777777">
        <w:tc>
          <w:tcPr>
            <w:tcW w:w="2689" w:type="dxa"/>
          </w:tcPr>
          <w:p w14:paraId="6BF1B7CA"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Ping</w:t>
            </w:r>
          </w:p>
        </w:tc>
        <w:tc>
          <w:tcPr>
            <w:tcW w:w="6373" w:type="dxa"/>
          </w:tcPr>
          <w:p w14:paraId="3324AB92"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 xml:space="preserve">Message basique qui doit provoquer un </w:t>
            </w:r>
            <w:proofErr w:type="spellStart"/>
            <w:r w:rsidRPr="009547B8">
              <w:rPr>
                <w:rFonts w:ascii="Times New Roman" w:eastAsia="Times New Roman" w:hAnsi="Times New Roman" w:cs="Times New Roman"/>
                <w:sz w:val="24"/>
                <w:szCs w:val="24"/>
              </w:rPr>
              <w:t>ack</w:t>
            </w:r>
            <w:proofErr w:type="spellEnd"/>
          </w:p>
        </w:tc>
      </w:tr>
      <w:tr w:rsidR="005D4A63" w:rsidRPr="009547B8" w14:paraId="1A486076" w14:textId="77777777">
        <w:tc>
          <w:tcPr>
            <w:tcW w:w="2689" w:type="dxa"/>
          </w:tcPr>
          <w:p w14:paraId="69A5CA1F"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Ping-</w:t>
            </w:r>
            <w:proofErr w:type="spellStart"/>
            <w:r w:rsidRPr="009547B8">
              <w:rPr>
                <w:rFonts w:ascii="Times New Roman" w:eastAsia="Times New Roman" w:hAnsi="Times New Roman" w:cs="Times New Roman"/>
                <w:sz w:val="24"/>
                <w:szCs w:val="24"/>
              </w:rPr>
              <w:t>req</w:t>
            </w:r>
            <w:proofErr w:type="spellEnd"/>
          </w:p>
        </w:tc>
        <w:tc>
          <w:tcPr>
            <w:tcW w:w="6373" w:type="dxa"/>
          </w:tcPr>
          <w:p w14:paraId="1847EC7E"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envoyé pour demander à une machine de pinger une autre machine.</w:t>
            </w:r>
          </w:p>
        </w:tc>
      </w:tr>
      <w:tr w:rsidR="005D4A63" w:rsidRPr="009547B8" w14:paraId="6E546B02" w14:textId="77777777">
        <w:tc>
          <w:tcPr>
            <w:tcW w:w="2689" w:type="dxa"/>
          </w:tcPr>
          <w:p w14:paraId="65A95BAB" w14:textId="77777777" w:rsidR="005D4A63" w:rsidRPr="009547B8" w:rsidRDefault="00FC4BED" w:rsidP="00BB1CA2">
            <w:pPr>
              <w:spacing w:line="360" w:lineRule="auto"/>
              <w:rPr>
                <w:rFonts w:ascii="Times New Roman" w:eastAsia="Times New Roman" w:hAnsi="Times New Roman" w:cs="Times New Roman"/>
                <w:sz w:val="24"/>
                <w:szCs w:val="24"/>
              </w:rPr>
            </w:pPr>
            <w:proofErr w:type="spellStart"/>
            <w:r w:rsidRPr="009547B8">
              <w:rPr>
                <w:rFonts w:ascii="Times New Roman" w:eastAsia="Times New Roman" w:hAnsi="Times New Roman" w:cs="Times New Roman"/>
                <w:sz w:val="24"/>
                <w:szCs w:val="24"/>
              </w:rPr>
              <w:t>Ack</w:t>
            </w:r>
            <w:proofErr w:type="spellEnd"/>
          </w:p>
        </w:tc>
        <w:tc>
          <w:tcPr>
            <w:tcW w:w="6373" w:type="dxa"/>
          </w:tcPr>
          <w:p w14:paraId="2D2E8FEE"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Réponse générée après réception d’un ping</w:t>
            </w:r>
          </w:p>
        </w:tc>
      </w:tr>
      <w:tr w:rsidR="005D4A63" w:rsidRPr="009547B8" w14:paraId="4EA11697" w14:textId="77777777">
        <w:tc>
          <w:tcPr>
            <w:tcW w:w="2689" w:type="dxa"/>
          </w:tcPr>
          <w:p w14:paraId="379A2BDB"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Data-</w:t>
            </w:r>
            <w:proofErr w:type="spellStart"/>
            <w:r w:rsidRPr="009547B8">
              <w:rPr>
                <w:rFonts w:ascii="Times New Roman" w:eastAsia="Times New Roman" w:hAnsi="Times New Roman" w:cs="Times New Roman"/>
                <w:sz w:val="24"/>
                <w:szCs w:val="24"/>
              </w:rPr>
              <w:t>request</w:t>
            </w:r>
            <w:proofErr w:type="spellEnd"/>
          </w:p>
        </w:tc>
        <w:tc>
          <w:tcPr>
            <w:tcW w:w="6373" w:type="dxa"/>
          </w:tcPr>
          <w:p w14:paraId="30913B6A"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par le réseau pour une machine qui vient de rejoindre le réseau.</w:t>
            </w:r>
          </w:p>
        </w:tc>
      </w:tr>
      <w:tr w:rsidR="005D4A63" w:rsidRPr="009547B8" w14:paraId="1DF8D42D" w14:textId="77777777">
        <w:tc>
          <w:tcPr>
            <w:tcW w:w="2689" w:type="dxa"/>
          </w:tcPr>
          <w:p w14:paraId="14EC8AD5"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Data-update</w:t>
            </w:r>
          </w:p>
        </w:tc>
        <w:tc>
          <w:tcPr>
            <w:tcW w:w="6373" w:type="dxa"/>
          </w:tcPr>
          <w:p w14:paraId="5196B70A"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après réception d’un data-</w:t>
            </w:r>
            <w:proofErr w:type="spellStart"/>
            <w:r w:rsidRPr="009547B8">
              <w:rPr>
                <w:rFonts w:ascii="Times New Roman" w:eastAsia="Times New Roman" w:hAnsi="Times New Roman" w:cs="Times New Roman"/>
                <w:sz w:val="24"/>
                <w:szCs w:val="24"/>
              </w:rPr>
              <w:t>request</w:t>
            </w:r>
            <w:proofErr w:type="spellEnd"/>
            <w:r w:rsidRPr="009547B8">
              <w:rPr>
                <w:rFonts w:ascii="Times New Roman" w:eastAsia="Times New Roman" w:hAnsi="Times New Roman" w:cs="Times New Roman"/>
                <w:sz w:val="24"/>
                <w:szCs w:val="24"/>
              </w:rPr>
              <w:t>, il porte toutes les données du client (liste des collaborateurs &amp; set)</w:t>
            </w:r>
          </w:p>
        </w:tc>
      </w:tr>
      <w:tr w:rsidR="005D4A63" w:rsidRPr="009547B8" w14:paraId="1091A93B" w14:textId="77777777">
        <w:tc>
          <w:tcPr>
            <w:tcW w:w="2689" w:type="dxa"/>
          </w:tcPr>
          <w:p w14:paraId="6DF07825"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Ping-</w:t>
            </w:r>
            <w:proofErr w:type="spellStart"/>
            <w:r w:rsidRPr="009547B8">
              <w:rPr>
                <w:rFonts w:ascii="Times New Roman" w:eastAsia="Times New Roman" w:hAnsi="Times New Roman" w:cs="Times New Roman"/>
                <w:sz w:val="24"/>
                <w:szCs w:val="24"/>
              </w:rPr>
              <w:t>reqRep</w:t>
            </w:r>
            <w:proofErr w:type="spellEnd"/>
          </w:p>
        </w:tc>
        <w:tc>
          <w:tcPr>
            <w:tcW w:w="6373" w:type="dxa"/>
          </w:tcPr>
          <w:p w14:paraId="3D3E0D51"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après un délai prédéfini qui suit la réception d’un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 xml:space="preserve"> pour informer l’état du ping envoyé à la machine ciblée.</w:t>
            </w:r>
          </w:p>
        </w:tc>
      </w:tr>
    </w:tbl>
    <w:p w14:paraId="3F15F6E1" w14:textId="77777777" w:rsidR="005D4A63" w:rsidRPr="009547B8" w:rsidRDefault="005D4A63" w:rsidP="00BB1CA2">
      <w:pPr>
        <w:spacing w:line="360" w:lineRule="auto"/>
        <w:rPr>
          <w:rFonts w:ascii="Times New Roman" w:eastAsia="Times New Roman" w:hAnsi="Times New Roman" w:cs="Times New Roman"/>
          <w:sz w:val="24"/>
          <w:szCs w:val="24"/>
        </w:rPr>
      </w:pPr>
    </w:p>
    <w:p w14:paraId="48ACE34A" w14:textId="77777777" w:rsidR="005D4A63" w:rsidRPr="009547B8" w:rsidRDefault="00FC4BED" w:rsidP="00BB1CA2">
      <w:pPr>
        <w:spacing w:line="360" w:lineRule="auto"/>
        <w:rPr>
          <w:rFonts w:ascii="Times New Roman" w:eastAsia="Times New Roman" w:hAnsi="Times New Roman" w:cs="Times New Roman"/>
          <w:sz w:val="24"/>
          <w:szCs w:val="24"/>
          <w:u w:val="single"/>
        </w:rPr>
      </w:pPr>
      <w:r w:rsidRPr="009547B8">
        <w:rPr>
          <w:rFonts w:ascii="Times New Roman" w:eastAsia="Times New Roman" w:hAnsi="Times New Roman" w:cs="Times New Roman"/>
          <w:sz w:val="24"/>
          <w:szCs w:val="24"/>
          <w:u w:val="single"/>
        </w:rPr>
        <w:t>Messages transportés en « </w:t>
      </w:r>
      <w:proofErr w:type="spellStart"/>
      <w:r w:rsidRPr="009547B8">
        <w:rPr>
          <w:rFonts w:ascii="Times New Roman" w:eastAsia="Times New Roman" w:hAnsi="Times New Roman" w:cs="Times New Roman"/>
          <w:sz w:val="24"/>
          <w:szCs w:val="24"/>
          <w:u w:val="single"/>
        </w:rPr>
        <w:t>piggyback</w:t>
      </w:r>
      <w:proofErr w:type="spellEnd"/>
      <w:r w:rsidRPr="009547B8">
        <w:rPr>
          <w:rFonts w:ascii="Times New Roman" w:eastAsia="Times New Roman" w:hAnsi="Times New Roman" w:cs="Times New Roman"/>
          <w:sz w:val="24"/>
          <w:szCs w:val="24"/>
          <w:u w:val="single"/>
        </w:rPr>
        <w:t> »</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73"/>
      </w:tblGrid>
      <w:tr w:rsidR="005D4A63" w:rsidRPr="009547B8" w14:paraId="26D2283D" w14:textId="77777777">
        <w:tc>
          <w:tcPr>
            <w:tcW w:w="2689" w:type="dxa"/>
          </w:tcPr>
          <w:p w14:paraId="2B9867A6" w14:textId="77777777" w:rsidR="005D4A63" w:rsidRPr="009547B8" w:rsidRDefault="00FC4BED" w:rsidP="00BB1CA2">
            <w:pPr>
              <w:spacing w:line="360" w:lineRule="auto"/>
              <w:rPr>
                <w:rFonts w:ascii="Times New Roman" w:eastAsia="Times New Roman" w:hAnsi="Times New Roman" w:cs="Times New Roman"/>
                <w:sz w:val="24"/>
                <w:szCs w:val="24"/>
              </w:rPr>
            </w:pPr>
            <w:proofErr w:type="spellStart"/>
            <w:r w:rsidRPr="009547B8">
              <w:rPr>
                <w:rFonts w:ascii="Times New Roman" w:eastAsia="Times New Roman" w:hAnsi="Times New Roman" w:cs="Times New Roman"/>
                <w:sz w:val="24"/>
                <w:szCs w:val="24"/>
              </w:rPr>
              <w:t>Joined</w:t>
            </w:r>
            <w:proofErr w:type="spellEnd"/>
          </w:p>
        </w:tc>
        <w:tc>
          <w:tcPr>
            <w:tcW w:w="6373" w:type="dxa"/>
          </w:tcPr>
          <w:p w14:paraId="10CD1603"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Informe de l’arrivée sur le réseau d’une nouvelle machine</w:t>
            </w:r>
          </w:p>
        </w:tc>
      </w:tr>
      <w:tr w:rsidR="005D4A63" w:rsidRPr="009547B8" w14:paraId="55F7945E" w14:textId="77777777">
        <w:tc>
          <w:tcPr>
            <w:tcW w:w="2689" w:type="dxa"/>
          </w:tcPr>
          <w:p w14:paraId="675E7A02"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Alive</w:t>
            </w:r>
          </w:p>
        </w:tc>
        <w:tc>
          <w:tcPr>
            <w:tcW w:w="6373" w:type="dxa"/>
          </w:tcPr>
          <w:p w14:paraId="2E7B945E"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générée par une machine qui apprend qu’elle est suspectée pour redevenir une machine « Alive » c’est-à-dire qui est fonctionnelle.</w:t>
            </w:r>
          </w:p>
        </w:tc>
      </w:tr>
      <w:tr w:rsidR="005D4A63" w:rsidRPr="009547B8" w14:paraId="4E5C31F9" w14:textId="77777777">
        <w:tc>
          <w:tcPr>
            <w:tcW w:w="2689" w:type="dxa"/>
          </w:tcPr>
          <w:p w14:paraId="1603B929"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Suspect</w:t>
            </w:r>
          </w:p>
        </w:tc>
        <w:tc>
          <w:tcPr>
            <w:tcW w:w="6373" w:type="dxa"/>
          </w:tcPr>
          <w:p w14:paraId="27E319A9"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quand une machine ne parvient pas à en joindre une autre qu’il connait comme « Alive » par ping et par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w:t>
            </w:r>
          </w:p>
        </w:tc>
      </w:tr>
      <w:tr w:rsidR="005D4A63" w:rsidRPr="009547B8" w14:paraId="0D7D6AC6" w14:textId="77777777">
        <w:tc>
          <w:tcPr>
            <w:tcW w:w="2689" w:type="dxa"/>
          </w:tcPr>
          <w:p w14:paraId="41F60588" w14:textId="77777777" w:rsidR="005D4A63" w:rsidRPr="009547B8" w:rsidRDefault="00FC4BED" w:rsidP="00BB1CA2">
            <w:pPr>
              <w:spacing w:line="360" w:lineRule="auto"/>
              <w:rPr>
                <w:rFonts w:ascii="Times New Roman" w:eastAsia="Times New Roman" w:hAnsi="Times New Roman" w:cs="Times New Roman"/>
                <w:sz w:val="24"/>
                <w:szCs w:val="24"/>
              </w:rPr>
            </w:pPr>
            <w:proofErr w:type="spellStart"/>
            <w:r w:rsidRPr="009547B8">
              <w:rPr>
                <w:rFonts w:ascii="Times New Roman" w:eastAsia="Times New Roman" w:hAnsi="Times New Roman" w:cs="Times New Roman"/>
                <w:sz w:val="24"/>
                <w:szCs w:val="24"/>
              </w:rPr>
              <w:t>Confirm</w:t>
            </w:r>
            <w:proofErr w:type="spellEnd"/>
          </w:p>
        </w:tc>
        <w:tc>
          <w:tcPr>
            <w:tcW w:w="6373" w:type="dxa"/>
          </w:tcPr>
          <w:p w14:paraId="163F17B6"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eastAsia="Times New Roman" w:hAnsi="Times New Roman" w:cs="Times New Roman"/>
                <w:sz w:val="24"/>
                <w:szCs w:val="24"/>
              </w:rPr>
              <w:t>Message généré quand une machine ne parvient pas à en joindre une autre qu’il connait comme « Suspect » par ping et par ping-</w:t>
            </w:r>
            <w:proofErr w:type="spellStart"/>
            <w:r w:rsidRPr="009547B8">
              <w:rPr>
                <w:rFonts w:ascii="Times New Roman" w:eastAsia="Times New Roman" w:hAnsi="Times New Roman" w:cs="Times New Roman"/>
                <w:sz w:val="24"/>
                <w:szCs w:val="24"/>
              </w:rPr>
              <w:t>req</w:t>
            </w:r>
            <w:proofErr w:type="spellEnd"/>
            <w:r w:rsidRPr="009547B8">
              <w:rPr>
                <w:rFonts w:ascii="Times New Roman" w:eastAsia="Times New Roman" w:hAnsi="Times New Roman" w:cs="Times New Roman"/>
                <w:sz w:val="24"/>
                <w:szCs w:val="24"/>
              </w:rPr>
              <w:t xml:space="preserve">. </w:t>
            </w:r>
            <w:proofErr w:type="spellStart"/>
            <w:r w:rsidRPr="009547B8">
              <w:rPr>
                <w:rFonts w:ascii="Times New Roman" w:eastAsia="Times New Roman" w:hAnsi="Times New Roman" w:cs="Times New Roman"/>
                <w:sz w:val="24"/>
                <w:szCs w:val="24"/>
              </w:rPr>
              <w:t>Confirm</w:t>
            </w:r>
            <w:proofErr w:type="spellEnd"/>
            <w:r w:rsidRPr="009547B8">
              <w:rPr>
                <w:rFonts w:ascii="Times New Roman" w:eastAsia="Times New Roman" w:hAnsi="Times New Roman" w:cs="Times New Roman"/>
                <w:sz w:val="24"/>
                <w:szCs w:val="24"/>
              </w:rPr>
              <w:t xml:space="preserve"> va supprimer le client de la liste des collaborateurs, les message Alive et Suspect seront ignorés pour un client qui a été supprimé.</w:t>
            </w:r>
          </w:p>
        </w:tc>
      </w:tr>
    </w:tbl>
    <w:p w14:paraId="1F75F69D" w14:textId="77777777" w:rsidR="005D4A63" w:rsidRPr="009547B8" w:rsidRDefault="00FC4BED" w:rsidP="00BB1CA2">
      <w:pPr>
        <w:spacing w:line="360" w:lineRule="auto"/>
        <w:rPr>
          <w:rFonts w:ascii="Times New Roman" w:eastAsia="Times New Roman" w:hAnsi="Times New Roman" w:cs="Times New Roman"/>
          <w:sz w:val="24"/>
          <w:szCs w:val="24"/>
        </w:rPr>
      </w:pPr>
      <w:r w:rsidRPr="009547B8">
        <w:rPr>
          <w:rFonts w:ascii="Times New Roman" w:hAnsi="Times New Roman" w:cs="Times New Roman"/>
          <w:sz w:val="24"/>
          <w:szCs w:val="24"/>
        </w:rPr>
        <w:br w:type="page"/>
      </w:r>
    </w:p>
    <w:p w14:paraId="0B829FDB" w14:textId="77777777" w:rsidR="005D4A63" w:rsidRPr="00D62AD7" w:rsidRDefault="00FC4BED" w:rsidP="00D62AD7">
      <w:pPr>
        <w:pStyle w:val="Titre1"/>
        <w:spacing w:line="276" w:lineRule="auto"/>
        <w:rPr>
          <w:rFonts w:ascii="Times New Roman" w:eastAsia="Times New Roman" w:hAnsi="Times New Roman" w:cs="Times New Roman"/>
        </w:rPr>
      </w:pPr>
      <w:bookmarkStart w:id="218" w:name="_Toc44270369"/>
      <w:r w:rsidRPr="00D62AD7">
        <w:rPr>
          <w:rFonts w:ascii="Times New Roman" w:eastAsia="Times New Roman" w:hAnsi="Times New Roman" w:cs="Times New Roman"/>
        </w:rPr>
        <w:lastRenderedPageBreak/>
        <w:t>Annexe 3 : Fiche pour dépôt du mémoire à la bibliothèque</w:t>
      </w:r>
      <w:bookmarkEnd w:id="218"/>
    </w:p>
    <w:p w14:paraId="5A5C1582" w14:textId="77777777" w:rsidR="00965E0B" w:rsidRPr="0089566D" w:rsidRDefault="00965E0B" w:rsidP="00965E0B">
      <w:pPr>
        <w:pBdr>
          <w:top w:val="single" w:sz="4" w:space="1" w:color="auto"/>
          <w:left w:val="single" w:sz="4" w:space="4" w:color="auto"/>
          <w:bottom w:val="single" w:sz="4" w:space="1" w:color="auto"/>
          <w:right w:val="single" w:sz="4" w:space="4" w:color="auto"/>
        </w:pBdr>
        <w:jc w:val="center"/>
      </w:pPr>
      <w:r w:rsidRPr="0089566D">
        <w:rPr>
          <w:b/>
        </w:rPr>
        <w:t>Fiche pour dépôt du mémoire de stage à la bibliothèque</w:t>
      </w:r>
    </w:p>
    <w:p w14:paraId="19B21085" w14:textId="77777777" w:rsidR="00965E0B" w:rsidRPr="0089566D" w:rsidRDefault="00965E0B" w:rsidP="00965E0B">
      <w:r w:rsidRPr="0089566D">
        <w:rPr>
          <w:noProof/>
        </w:rPr>
        <mc:AlternateContent>
          <mc:Choice Requires="wps">
            <w:drawing>
              <wp:anchor distT="0" distB="0" distL="114300" distR="114300" simplePos="0" relativeHeight="251786240" behindDoc="0" locked="0" layoutInCell="1" allowOverlap="1" wp14:anchorId="106FE5D9" wp14:editId="7E0980C3">
                <wp:simplePos x="0" y="0"/>
                <wp:positionH relativeFrom="column">
                  <wp:posOffset>5086350</wp:posOffset>
                </wp:positionH>
                <wp:positionV relativeFrom="paragraph">
                  <wp:posOffset>107315</wp:posOffset>
                </wp:positionV>
                <wp:extent cx="1104900" cy="1104900"/>
                <wp:effectExtent l="0" t="0" r="19050" b="19050"/>
                <wp:wrapNone/>
                <wp:docPr id="92" name="Zone de texte 92"/>
                <wp:cNvGraphicFramePr/>
                <a:graphic xmlns:a="http://schemas.openxmlformats.org/drawingml/2006/main">
                  <a:graphicData uri="http://schemas.microsoft.com/office/word/2010/wordprocessingShape">
                    <wps:wsp>
                      <wps:cNvSpPr txBox="1"/>
                      <wps:spPr>
                        <a:xfrm>
                          <a:off x="0" y="0"/>
                          <a:ext cx="11049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7D9D3B" w14:textId="77777777" w:rsidR="00965E0B" w:rsidRDefault="00965E0B" w:rsidP="00965E0B">
                            <w:r>
                              <w:t xml:space="preserve">Note : </w:t>
                            </w:r>
                          </w:p>
                          <w:p w14:paraId="4A05A332" w14:textId="77777777" w:rsidR="00965E0B" w:rsidRDefault="00965E0B" w:rsidP="00965E0B"/>
                          <w:p w14:paraId="555288EF" w14:textId="77777777" w:rsidR="00965E0B" w:rsidRPr="00FD4BE7" w:rsidRDefault="00965E0B" w:rsidP="00965E0B">
                            <w:pPr>
                              <w:rPr>
                                <w:i/>
                                <w:sz w:val="20"/>
                                <w:szCs w:val="20"/>
                              </w:rPr>
                            </w:pPr>
                            <w:r w:rsidRPr="00FD4BE7">
                              <w:rPr>
                                <w:i/>
                                <w:sz w:val="20"/>
                                <w:szCs w:val="20"/>
                              </w:rPr>
                              <w:t>(à remplir par le 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FE5D9" id="Zone de texte 92" o:spid="_x0000_s1091" type="#_x0000_t202" style="position:absolute;margin-left:400.5pt;margin-top:8.45pt;width:87pt;height:87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" fillcolor="white [3201]" strokeweight=".5pt">
                <v:textbox>
                  <w:txbxContent>
                    <w:p w14:paraId="0C7D9D3B" w14:textId="77777777" w:rsidR="00965E0B" w:rsidRDefault="00965E0B" w:rsidP="00965E0B">
                      <w:r>
                        <w:t xml:space="preserve">Note : </w:t>
                      </w:r>
                    </w:p>
                    <w:p w14:paraId="4A05A332" w14:textId="77777777" w:rsidR="00965E0B" w:rsidRDefault="00965E0B" w:rsidP="00965E0B"/>
                    <w:p w14:paraId="555288EF" w14:textId="77777777" w:rsidR="00965E0B" w:rsidRPr="00FD4BE7" w:rsidRDefault="00965E0B" w:rsidP="00965E0B">
                      <w:pPr>
                        <w:rPr>
                          <w:i/>
                          <w:sz w:val="20"/>
                          <w:szCs w:val="20"/>
                        </w:rPr>
                      </w:pPr>
                      <w:r w:rsidRPr="00FD4BE7">
                        <w:rPr>
                          <w:i/>
                          <w:sz w:val="20"/>
                          <w:szCs w:val="20"/>
                        </w:rPr>
                        <w:t>(à remplir par le jury)</w:t>
                      </w:r>
                    </w:p>
                  </w:txbxContent>
                </v:textbox>
              </v:shape>
            </w:pict>
          </mc:Fallback>
        </mc:AlternateContent>
      </w:r>
    </w:p>
    <w:p w14:paraId="5F306E32" w14:textId="77777777" w:rsidR="00965E0B" w:rsidRPr="0089566D" w:rsidRDefault="00965E0B" w:rsidP="00965E0B">
      <w:pPr>
        <w:rPr>
          <w:b/>
        </w:rPr>
      </w:pPr>
      <w:r w:rsidRPr="0089566D">
        <w:rPr>
          <w:b/>
        </w:rPr>
        <w:t>Nom et prénom de l’étudiant :</w:t>
      </w:r>
    </w:p>
    <w:p w14:paraId="600050A0" w14:textId="77777777" w:rsidR="00965E0B" w:rsidRPr="0024181B" w:rsidRDefault="00965E0B" w:rsidP="00965E0B">
      <w:pPr>
        <w:rPr>
          <w:rFonts w:ascii="Times New Roman" w:hAnsi="Times New Roman" w:cs="Times New Roman"/>
          <w:bCs/>
          <w:sz w:val="24"/>
          <w:szCs w:val="24"/>
        </w:rPr>
      </w:pPr>
      <w:r w:rsidRPr="00FC6A33">
        <w:rPr>
          <w:rFonts w:ascii="Times New Roman" w:hAnsi="Times New Roman" w:cs="Times New Roman"/>
          <w:bCs/>
          <w:sz w:val="24"/>
          <w:szCs w:val="24"/>
        </w:rPr>
        <w:t>Mendez-</w:t>
      </w:r>
      <w:proofErr w:type="spellStart"/>
      <w:r w:rsidRPr="00FC6A33">
        <w:rPr>
          <w:rFonts w:ascii="Times New Roman" w:hAnsi="Times New Roman" w:cs="Times New Roman"/>
          <w:bCs/>
          <w:sz w:val="24"/>
          <w:szCs w:val="24"/>
        </w:rPr>
        <w:t>Porcel</w:t>
      </w:r>
      <w:proofErr w:type="spellEnd"/>
      <w:r w:rsidRPr="00FC6A33">
        <w:rPr>
          <w:rFonts w:ascii="Times New Roman" w:hAnsi="Times New Roman" w:cs="Times New Roman"/>
          <w:bCs/>
          <w:sz w:val="24"/>
          <w:szCs w:val="24"/>
        </w:rPr>
        <w:t xml:space="preserve"> Tom</w:t>
      </w:r>
    </w:p>
    <w:p w14:paraId="0721E983" w14:textId="77777777" w:rsidR="00965E0B" w:rsidRPr="0089566D" w:rsidRDefault="00965E0B" w:rsidP="00965E0B">
      <w:pPr>
        <w:spacing w:after="0"/>
      </w:pPr>
      <w:r w:rsidRPr="0089566D">
        <w:rPr>
          <w:b/>
        </w:rPr>
        <w:t xml:space="preserve">Accord </w:t>
      </w:r>
      <w:r>
        <w:rPr>
          <w:b/>
        </w:rPr>
        <w:t>pour la diffusion</w:t>
      </w:r>
      <w:r w:rsidRPr="0089566D">
        <w:rPr>
          <w:b/>
        </w:rPr>
        <w:t xml:space="preserve"> du mémoire et son impression:</w:t>
      </w:r>
    </w:p>
    <w:p w14:paraId="3B0802D5" w14:textId="77777777" w:rsidR="00965E0B" w:rsidRPr="0089566D" w:rsidRDefault="00965E0B" w:rsidP="00965E0B">
      <w:pPr>
        <w:spacing w:after="0"/>
      </w:pPr>
      <w:r w:rsidRPr="0089566D">
        <w:t xml:space="preserve">  </w:t>
      </w:r>
      <w:r w:rsidRPr="0089566D">
        <w:tab/>
      </w:r>
      <w:sdt>
        <w:sdtPr>
          <w:id w:val="1086888678"/>
          <w14:checkbox>
            <w14:checked w14:val="1"/>
            <w14:checkedState w14:val="2612" w14:font="MS Gothic"/>
            <w14:uncheckedState w14:val="2610" w14:font="MS Gothic"/>
          </w14:checkbox>
        </w:sdtPr>
        <w:sdtContent>
          <w:r>
            <w:rPr>
              <w:rFonts w:ascii="MS Gothic" w:eastAsia="MS Gothic" w:hAnsi="MS Gothic" w:hint="eastAsia"/>
            </w:rPr>
            <w:t>☒</w:t>
          </w:r>
        </w:sdtContent>
      </w:sdt>
      <w:r w:rsidRPr="0089566D">
        <w:t xml:space="preserve">  oui    </w:t>
      </w:r>
      <w:r w:rsidRPr="0089566D">
        <w:sym w:font="Symbol" w:char="F0F0"/>
      </w:r>
      <w:r w:rsidRPr="0089566D">
        <w:t xml:space="preserve"> </w:t>
      </w:r>
      <w:r>
        <w:t xml:space="preserve"> </w:t>
      </w:r>
      <w:r w:rsidRPr="0089566D">
        <w:t xml:space="preserve">non </w:t>
      </w:r>
    </w:p>
    <w:p w14:paraId="3D6180B8" w14:textId="77777777" w:rsidR="00965E0B" w:rsidRPr="0089566D" w:rsidRDefault="00965E0B" w:rsidP="00965E0B">
      <w:pPr>
        <w:rPr>
          <w:b/>
        </w:rPr>
      </w:pPr>
      <w:r>
        <w:rPr>
          <w:b/>
        </w:rPr>
        <w:t xml:space="preserve">Date </w:t>
      </w:r>
      <w:r w:rsidRPr="0089566D">
        <w:rPr>
          <w:b/>
        </w:rPr>
        <w:t xml:space="preserve">: </w:t>
      </w:r>
      <w:r>
        <w:rPr>
          <w:rFonts w:ascii="Times New Roman" w:hAnsi="Times New Roman" w:cs="Times New Roman"/>
          <w:bCs/>
          <w:sz w:val="24"/>
          <w:szCs w:val="24"/>
        </w:rPr>
        <w:t>25/06/2020</w:t>
      </w:r>
    </w:p>
    <w:p w14:paraId="6093D66D" w14:textId="77777777" w:rsidR="00965E0B" w:rsidRPr="0089566D" w:rsidRDefault="00965E0B" w:rsidP="00965E0B">
      <w:pPr>
        <w:rPr>
          <w:b/>
        </w:rPr>
      </w:pPr>
      <w:r w:rsidRPr="0089566D">
        <w:rPr>
          <w:b/>
        </w:rPr>
        <w:t>Signature de l’étudiant :</w:t>
      </w:r>
    </w:p>
    <w:p w14:paraId="22960DA8" w14:textId="77777777" w:rsidR="00965E0B" w:rsidRPr="0089566D" w:rsidRDefault="00965E0B" w:rsidP="00965E0B"/>
    <w:p w14:paraId="7196BBBF" w14:textId="77777777" w:rsidR="00965E0B" w:rsidRPr="0089566D" w:rsidRDefault="00965E0B" w:rsidP="00965E0B">
      <w:r w:rsidRPr="0089566D">
        <w:rPr>
          <w:b/>
        </w:rPr>
        <w:t xml:space="preserve">DUT : </w:t>
      </w:r>
      <w:sdt>
        <w:sdtPr>
          <w:id w:val="221248939"/>
          <w14:checkbox>
            <w14:checked w14:val="1"/>
            <w14:checkedState w14:val="2612" w14:font="MS Gothic"/>
            <w14:uncheckedState w14:val="2610" w14:font="MS Gothic"/>
          </w14:checkbox>
        </w:sdtPr>
        <w:sdtContent>
          <w:r>
            <w:rPr>
              <w:rFonts w:ascii="MS Gothic" w:eastAsia="MS Gothic" w:hAnsi="MS Gothic" w:hint="eastAsia"/>
            </w:rPr>
            <w:t>☒</w:t>
          </w:r>
        </w:sdtContent>
      </w:sdt>
      <w:r w:rsidRPr="0089566D">
        <w:t xml:space="preserve">  Deuxième année </w:t>
      </w:r>
      <w:r w:rsidRPr="0089566D">
        <w:rPr>
          <w:rFonts w:ascii="Arial" w:hAnsi="Arial" w:cs="Arial"/>
        </w:rPr>
        <w:t>⁮</w:t>
      </w:r>
      <w:r w:rsidRPr="0089566D">
        <w:sym w:font="Symbol" w:char="F0F0"/>
      </w:r>
      <w:r w:rsidRPr="0089566D">
        <w:t xml:space="preserve"> </w:t>
      </w:r>
      <w:r>
        <w:t xml:space="preserve"> </w:t>
      </w:r>
      <w:r w:rsidRPr="0089566D">
        <w:t>Année spéciale</w:t>
      </w:r>
    </w:p>
    <w:p w14:paraId="3EAD86CC" w14:textId="0A03CBCC" w:rsidR="00965E0B" w:rsidRPr="0089566D" w:rsidRDefault="00965E0B" w:rsidP="00965E0B">
      <w:pPr>
        <w:spacing w:after="0"/>
      </w:pPr>
      <w:sdt>
        <w:sdtPr>
          <w:id w:val="-644805771"/>
          <w14:checkbox>
            <w14:checked w14:val="1"/>
            <w14:checkedState w14:val="2612" w14:font="MS Gothic"/>
            <w14:uncheckedState w14:val="2610" w14:font="MS Gothic"/>
          </w14:checkbox>
        </w:sdtPr>
        <w:sdtContent>
          <w:r>
            <w:rPr>
              <w:rFonts w:ascii="MS Gothic" w:eastAsia="MS Gothic" w:hAnsi="MS Gothic" w:hint="eastAsia"/>
            </w:rPr>
            <w:t>☒</w:t>
          </w:r>
        </w:sdtContent>
      </w:sdt>
      <w:r w:rsidRPr="0089566D">
        <w:tab/>
        <w:t xml:space="preserve"> Inform</w:t>
      </w:r>
      <w:r>
        <w:t>atique</w:t>
      </w:r>
    </w:p>
    <w:p w14:paraId="2219160E" w14:textId="77777777" w:rsidR="00965E0B" w:rsidRPr="0089566D" w:rsidRDefault="00965E0B" w:rsidP="00965E0B">
      <w:pPr>
        <w:spacing w:after="0"/>
      </w:pPr>
    </w:p>
    <w:p w14:paraId="376FD7AD" w14:textId="77777777" w:rsidR="00965E0B" w:rsidRPr="0089566D" w:rsidRDefault="00965E0B" w:rsidP="00965E0B">
      <w:pPr>
        <w:rPr>
          <w:b/>
        </w:rPr>
      </w:pPr>
      <w:r w:rsidRPr="0089566D">
        <w:rPr>
          <w:b/>
        </w:rPr>
        <w:t xml:space="preserve">Licence pro : </w:t>
      </w:r>
    </w:p>
    <w:p w14:paraId="58B1D15A" w14:textId="77777777" w:rsidR="00965E0B" w:rsidRPr="0089566D" w:rsidRDefault="00965E0B" w:rsidP="00965E0B">
      <w:pPr>
        <w:spacing w:after="0"/>
      </w:pPr>
      <w:r w:rsidRPr="0089566D">
        <w:sym w:font="Symbol" w:char="F0F0"/>
      </w:r>
      <w:r w:rsidRPr="0089566D">
        <w:rPr>
          <w:rFonts w:ascii="Arial" w:hAnsi="Arial" w:cs="Arial"/>
        </w:rPr>
        <w:t>⁮</w:t>
      </w:r>
      <w:r w:rsidRPr="0089566D">
        <w:tab/>
        <w:t xml:space="preserve"> </w:t>
      </w:r>
      <w:r>
        <w:t>ASRALL</w:t>
      </w:r>
    </w:p>
    <w:p w14:paraId="38B94ACE" w14:textId="77777777" w:rsidR="00965E0B" w:rsidRPr="0089566D" w:rsidRDefault="00965E0B" w:rsidP="00965E0B">
      <w:pPr>
        <w:spacing w:after="0"/>
      </w:pPr>
      <w:r w:rsidRPr="0089566D">
        <w:sym w:font="Symbol" w:char="F0F0"/>
      </w:r>
      <w:r w:rsidRPr="0089566D">
        <w:rPr>
          <w:rFonts w:ascii="Arial" w:hAnsi="Arial" w:cs="Arial"/>
        </w:rPr>
        <w:t>⁮</w:t>
      </w:r>
      <w:r w:rsidRPr="0089566D">
        <w:tab/>
        <w:t xml:space="preserve"> C</w:t>
      </w:r>
      <w:r>
        <w:t>IASIE</w:t>
      </w:r>
    </w:p>
    <w:p w14:paraId="377783E6" w14:textId="77777777" w:rsidR="00965E0B" w:rsidRPr="0089566D" w:rsidRDefault="00965E0B" w:rsidP="00965E0B">
      <w:pPr>
        <w:spacing w:after="0"/>
      </w:pPr>
      <w:r w:rsidRPr="0089566D">
        <w:sym w:font="Symbol" w:char="F0F0"/>
      </w:r>
      <w:r w:rsidRPr="0089566D">
        <w:rPr>
          <w:rFonts w:ascii="Arial" w:hAnsi="Arial" w:cs="Arial"/>
        </w:rPr>
        <w:t>⁮</w:t>
      </w:r>
      <w:r w:rsidRPr="0089566D">
        <w:tab/>
        <w:t xml:space="preserve"> Autre :</w:t>
      </w:r>
      <w:r w:rsidRPr="0089566D">
        <w:tab/>
      </w:r>
    </w:p>
    <w:p w14:paraId="7F0BD7D5" w14:textId="77777777" w:rsidR="00965E0B" w:rsidRPr="0089566D" w:rsidRDefault="00965E0B" w:rsidP="00965E0B"/>
    <w:p w14:paraId="0463F8F3" w14:textId="77777777" w:rsidR="00965E0B" w:rsidRPr="0089566D" w:rsidRDefault="00965E0B" w:rsidP="00965E0B">
      <w:pPr>
        <w:rPr>
          <w:b/>
        </w:rPr>
      </w:pPr>
      <w:r w:rsidRPr="0089566D">
        <w:rPr>
          <w:b/>
        </w:rPr>
        <w:t>Titre du mémoire :</w:t>
      </w:r>
    </w:p>
    <w:p w14:paraId="0A522B6B" w14:textId="77777777" w:rsidR="00965E0B" w:rsidRPr="00B64F93" w:rsidRDefault="00965E0B" w:rsidP="00965E0B">
      <w:pPr>
        <w:spacing w:after="120"/>
        <w:rPr>
          <w:rFonts w:ascii="Times New Roman" w:hAnsi="Times New Roman" w:cs="Times New Roman"/>
          <w:sz w:val="24"/>
          <w:szCs w:val="24"/>
        </w:rPr>
      </w:pPr>
      <w:r w:rsidRPr="00B64F93">
        <w:rPr>
          <w:rFonts w:ascii="Times New Roman" w:hAnsi="Times New Roman" w:cs="Times New Roman"/>
          <w:sz w:val="24"/>
          <w:szCs w:val="24"/>
        </w:rPr>
        <w:t xml:space="preserve">Implémentation du protocole de </w:t>
      </w:r>
      <w:proofErr w:type="spellStart"/>
      <w:r w:rsidRPr="00B64F93">
        <w:rPr>
          <w:rFonts w:ascii="Times New Roman" w:hAnsi="Times New Roman" w:cs="Times New Roman"/>
          <w:sz w:val="24"/>
          <w:szCs w:val="24"/>
        </w:rPr>
        <w:t>membership</w:t>
      </w:r>
      <w:proofErr w:type="spellEnd"/>
      <w:r w:rsidRPr="00B64F93">
        <w:rPr>
          <w:rFonts w:ascii="Times New Roman" w:hAnsi="Times New Roman" w:cs="Times New Roman"/>
          <w:sz w:val="24"/>
          <w:szCs w:val="24"/>
        </w:rPr>
        <w:t xml:space="preserve"> SWIM à un logiciel d’édition collaborative de texte</w:t>
      </w:r>
    </w:p>
    <w:p w14:paraId="0D5850A3" w14:textId="77777777" w:rsidR="00965E0B" w:rsidRPr="0089566D" w:rsidRDefault="00965E0B" w:rsidP="00965E0B"/>
    <w:p w14:paraId="101A2980" w14:textId="77777777" w:rsidR="00965E0B" w:rsidRPr="0089566D" w:rsidRDefault="00965E0B" w:rsidP="00965E0B">
      <w:r w:rsidRPr="0089566D">
        <w:t>Tuteur :</w:t>
      </w:r>
      <w:r>
        <w:t xml:space="preserve"> </w:t>
      </w:r>
      <w:r w:rsidRPr="008F21CE">
        <w:rPr>
          <w:rFonts w:ascii="Times New Roman" w:hAnsi="Times New Roman" w:cs="Times New Roman"/>
        </w:rPr>
        <w:t>Matthieu Nicolas</w:t>
      </w:r>
    </w:p>
    <w:p w14:paraId="56B6D463" w14:textId="77777777" w:rsidR="00965E0B" w:rsidRPr="0089566D" w:rsidRDefault="00965E0B" w:rsidP="00965E0B">
      <w:r w:rsidRPr="0089566D">
        <w:t>Nom de l’entreprise :</w:t>
      </w:r>
      <w:r>
        <w:t xml:space="preserve"> </w:t>
      </w:r>
      <w:r w:rsidRPr="008F21CE">
        <w:rPr>
          <w:rFonts w:ascii="Times New Roman" w:hAnsi="Times New Roman" w:cs="Times New Roman"/>
        </w:rPr>
        <w:t>LORIA</w:t>
      </w:r>
    </w:p>
    <w:p w14:paraId="3EFEBF58" w14:textId="77777777" w:rsidR="00965E0B" w:rsidRPr="008F21CE" w:rsidRDefault="00965E0B" w:rsidP="00965E0B">
      <w:pPr>
        <w:spacing w:after="120" w:line="240" w:lineRule="auto"/>
        <w:rPr>
          <w:rFonts w:ascii="Times New Roman" w:hAnsi="Times New Roman" w:cs="Times New Roman"/>
          <w:sz w:val="28"/>
          <w:szCs w:val="28"/>
        </w:rPr>
      </w:pPr>
      <w:r w:rsidRPr="0089566D">
        <w:t>Adresse :</w:t>
      </w:r>
      <w:r>
        <w:t xml:space="preserve"> </w:t>
      </w:r>
      <w:r w:rsidRPr="004D16F0">
        <w:rPr>
          <w:rFonts w:ascii="Times New Roman" w:hAnsi="Times New Roman" w:cs="Times New Roman"/>
        </w:rPr>
        <w:t>2 ter boulevard Charlemagne, Nancy</w:t>
      </w:r>
    </w:p>
    <w:p w14:paraId="4DFF6397" w14:textId="77777777" w:rsidR="00965E0B" w:rsidRPr="0089566D" w:rsidRDefault="00965E0B" w:rsidP="00965E0B">
      <w:r w:rsidRPr="0089566D">
        <w:t>Type d’activité (domaines couverts par l’entreprise) :</w:t>
      </w:r>
    </w:p>
    <w:p w14:paraId="599C82C7" w14:textId="77777777" w:rsidR="00965E0B" w:rsidRPr="0089566D" w:rsidRDefault="00965E0B" w:rsidP="00965E0B"/>
    <w:p w14:paraId="6451EDD9" w14:textId="77777777" w:rsidR="00965E0B" w:rsidRPr="0089566D" w:rsidRDefault="00965E0B" w:rsidP="00965E0B">
      <w:r w:rsidRPr="0089566D">
        <w:t>Mots-clés (sujets traités) :</w:t>
      </w:r>
      <w:r>
        <w:t xml:space="preserve"> Systèmes distribués ; CRDT ; protocole de </w:t>
      </w:r>
      <w:proofErr w:type="spellStart"/>
      <w:r>
        <w:t>membership</w:t>
      </w:r>
      <w:proofErr w:type="spellEnd"/>
      <w:r>
        <w:t> ; SWIM</w:t>
      </w:r>
    </w:p>
    <w:p w14:paraId="361E8AB4" w14:textId="77777777" w:rsidR="00965E0B" w:rsidRPr="0089566D" w:rsidRDefault="00965E0B" w:rsidP="00965E0B"/>
    <w:p w14:paraId="4CBBF24F" w14:textId="77777777" w:rsidR="00965E0B" w:rsidRPr="0089566D" w:rsidRDefault="00965E0B" w:rsidP="00965E0B">
      <w:r w:rsidRPr="0089566D">
        <w:t>Résumé :</w:t>
      </w:r>
    </w:p>
    <w:p w14:paraId="1D2495A1" w14:textId="4725283F" w:rsidR="005D4A63" w:rsidRPr="00965E0B" w:rsidRDefault="00965E0B" w:rsidP="00965E0B">
      <w:r w:rsidRPr="00F44D0E">
        <w:rPr>
          <w:rFonts w:ascii="Times New Roman" w:hAnsi="Times New Roman" w:cs="Times New Roman"/>
          <w:sz w:val="24"/>
          <w:szCs w:val="24"/>
        </w:rPr>
        <w:t xml:space="preserve">L’objectif de mon stage </w:t>
      </w:r>
      <w:r>
        <w:rPr>
          <w:rFonts w:ascii="Times New Roman" w:hAnsi="Times New Roman" w:cs="Times New Roman"/>
          <w:sz w:val="24"/>
          <w:szCs w:val="24"/>
        </w:rPr>
        <w:t>a été</w:t>
      </w:r>
      <w:r w:rsidRPr="00F44D0E">
        <w:rPr>
          <w:rFonts w:ascii="Times New Roman" w:hAnsi="Times New Roman" w:cs="Times New Roman"/>
          <w:sz w:val="24"/>
          <w:szCs w:val="24"/>
        </w:rPr>
        <w:t xml:space="preserve"> d’ajouter une fonctionnalité au logiciel MUTE </w:t>
      </w:r>
      <w:r>
        <w:rPr>
          <w:rFonts w:ascii="Times New Roman" w:hAnsi="Times New Roman" w:cs="Times New Roman"/>
          <w:sz w:val="24"/>
          <w:szCs w:val="24"/>
        </w:rPr>
        <w:t xml:space="preserve">(application web de traitement de texte en pair à pair) </w:t>
      </w:r>
      <w:r w:rsidRPr="00F44D0E">
        <w:rPr>
          <w:rFonts w:ascii="Times New Roman" w:hAnsi="Times New Roman" w:cs="Times New Roman"/>
          <w:sz w:val="24"/>
          <w:szCs w:val="24"/>
        </w:rPr>
        <w:t>qui consiste à suivre les collaborateurs connectés à l’application</w:t>
      </w:r>
      <w:r>
        <w:rPr>
          <w:rFonts w:ascii="Times New Roman" w:hAnsi="Times New Roman" w:cs="Times New Roman"/>
          <w:sz w:val="24"/>
          <w:szCs w:val="24"/>
        </w:rPr>
        <w:t>.</w:t>
      </w:r>
    </w:p>
    <w:sectPr w:rsidR="005D4A63" w:rsidRPr="00965E0B">
      <w:headerReference w:type="default" r:id="rId103"/>
      <w:footerReference w:type="default" r:id="rId104"/>
      <w:pgSz w:w="11906" w:h="16838"/>
      <w:pgMar w:top="1417" w:right="1417" w:bottom="1417" w:left="1417" w:header="708" w:footer="708" w:gutter="0"/>
      <w:pgNumType w:start="4"/>
      <w:cols w:space="720" w:equalWidth="0">
        <w:col w:w="9406"/>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Victorien Elvinger" w:date="2020-06-25T16:20:00Z" w:initials="">
    <w:p w14:paraId="67026247"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Interlignes inconsistante avec le reste du rapport.</w:t>
      </w:r>
    </w:p>
  </w:comment>
  <w:comment w:id="5" w:author="Matthieu NICOLAS" w:date="2020-06-26T13:52:00Z" w:initials="">
    <w:p w14:paraId="618125A4"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Indiquer la méthode de travail à distance : utilisation d'un serveur Discord, réunions informelles ou spontanées en vocal, réunions d'équipe hebdomadaires</w:t>
      </w:r>
    </w:p>
  </w:comment>
  <w:comment w:id="7" w:author="Matthieu NICOLAS" w:date="2020-06-26T13:21:00Z" w:initials="">
    <w:p w14:paraId="328DFB57"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Mettre un lien vers le repo ici ou dans la bibliographie</w:t>
      </w:r>
    </w:p>
  </w:comment>
  <w:comment w:id="9" w:author="Victorien Elvinger" w:date="2020-06-25T17:24:00Z" w:initials="">
    <w:p w14:paraId="0BF00EA0"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manque d'une introduction</w:t>
      </w:r>
    </w:p>
  </w:comment>
  <w:comment w:id="11" w:author="Victorien Elvinger" w:date="2020-06-25T18:19:00Z" w:initials="">
    <w:p w14:paraId="136DD7AF"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Tu peux peut être ajouter un lien htpertexte vers MUTe ? et même une capture d'écran ?</w:t>
      </w:r>
    </w:p>
  </w:comment>
  <w:comment w:id="25" w:author="Victorien Elvinger" w:date="2020-06-25T16:26:00Z" w:initials="">
    <w:p w14:paraId="77F819F4"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Ce verbe a une connotation trop  métaphorique.</w:t>
      </w:r>
    </w:p>
  </w:comment>
  <w:comment w:id="33" w:author="Victorien Elvinger" w:date="2020-06-25T17:04:00Z" w:initials="">
    <w:p w14:paraId="0408AD7D"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Manque d'un paragraphe introductif à la section. Il serait bien de parler globalement du porblème ou de ce que ça traite avant d'entrer dans le vif du sujet.</w:t>
      </w:r>
    </w:p>
  </w:comment>
  <w:comment w:id="34" w:author="Matthieu NICOLAS" w:date="2020-06-26T13:23:00Z" w:initials="">
    <w:p w14:paraId="5BF45406"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Du style rappeler l'importance/le besoin de savoir qui est connecté pour collaborer efficacement</w:t>
      </w:r>
    </w:p>
  </w:comment>
  <w:comment w:id="35" w:author="Victorien Elvinger" w:date="2020-06-25T17:07:00Z" w:initials="">
    <w:p w14:paraId="3B9F9764"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Pour faciliter la lecture évite le sparenthéses</w:t>
      </w:r>
    </w:p>
  </w:comment>
  <w:comment w:id="40" w:author="Victorien Elvinger" w:date="2020-06-25T17:06:00Z" w:initials="">
    <w:p w14:paraId="747FBBE1"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Pour faciliter la lecture il faudrait marquer 'ok' et "ko" en italique ou éventuellement en gras.</w:t>
      </w:r>
    </w:p>
  </w:comment>
  <w:comment w:id="46" w:author="Matthieu NICOLAS" w:date="2020-06-26T13:48:00Z" w:initials="">
    <w:p w14:paraId="63579DCC"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Indiquer que cela est d'autant plus vrai dans les applications collaboratives où des utilisateurs prennent des décisions et s'organisent à partir de ces infos</w:t>
      </w:r>
    </w:p>
  </w:comment>
  <w:comment w:id="51" w:author="Victorien Elvinger" w:date="2020-06-25T17:15:00Z" w:initials="">
    <w:p w14:paraId="334D8D14"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On peut peut être parler de l'architecture gloable de MUTE dans la section MUTE ?</w:t>
      </w:r>
    </w:p>
  </w:comment>
  <w:comment w:id="52" w:author="Victorien Elvinger" w:date="2020-06-25T17:15:00Z" w:initials="">
    <w:p w14:paraId="4129F64E"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Car là ça arrive un peu comme sur un cheveu sur la soupe ^^</w:t>
      </w:r>
    </w:p>
  </w:comment>
  <w:comment w:id="53" w:author="Victorien Elvinger" w:date="2020-06-25T17:18:00Z" w:initials="">
    <w:p w14:paraId="48543DA3"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Tu peux peut être rajouter quelque part que justement nous souhaiterions pouvoir changer de couche réseau et qu'il est donc nécessaire d'externaliser le protoole de membership.</w:t>
      </w:r>
    </w:p>
  </w:comment>
  <w:comment w:id="55" w:author="Victorien Elvinger" w:date="2020-06-25T17:21:00Z" w:initials="">
    <w:p w14:paraId="62CD72E7"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Nous pourrions mettre c eparagrpahe dans une section "Déroulement du stage" ? J epense que tu peux broder un peu plus...</w:t>
      </w:r>
    </w:p>
  </w:comment>
  <w:comment w:id="56" w:author="Victorien Elvinger" w:date="2020-06-25T17:23:00Z" w:initials="">
    <w:p w14:paraId="7EBDECD8"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Tu peux par exemple détailler un peu plus ce à quoi consiste chaque partie.</w:t>
      </w:r>
    </w:p>
  </w:comment>
  <w:comment w:id="63" w:author="Victorien Elvinger" w:date="2020-06-25T17:30:00Z" w:initials="">
    <w:p w14:paraId="030A402B"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Je pense qu'il est préférable d'intégrer la phrase au lieu de la parenthéser.</w:t>
      </w:r>
    </w:p>
  </w:comment>
  <w:comment w:id="72" w:author="Matthieu NICOLAS" w:date="2020-06-26T14:27:00Z" w:initials="">
    <w:p w14:paraId="3B4C5224"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Expliquer que comme on est dans un système distribué, et qu'un noeud ne connaît pas l'état global du système à un moment donné, on peut avoir plusieurs noeuds isolés qui décident indépendamment d'effectuer une opération donnée</w:t>
      </w:r>
    </w:p>
  </w:comment>
  <w:comment w:id="116" w:author="Victorien Elvinger" w:date="2020-06-25T18:25:00Z" w:initials="">
    <w:p w14:paraId="430C621C"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manque d'une ref pour le papier</w:t>
      </w:r>
    </w:p>
  </w:comment>
  <w:comment w:id="121" w:author="Matthieu NICOLAS" w:date="2020-06-26T14:40:00Z" w:initials="">
    <w:p w14:paraId="4D1CA6E9"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Préciser que le mécanisme de "suspect" permet d'éviter de virer un noeud considéré "KO" alors que c'est pas le cas mais ça ralentit l'expulsion des noeuds "KO" pour de vrai</w:t>
      </w:r>
    </w:p>
  </w:comment>
  <w:comment w:id="122" w:author="Victorien Elvinger" w:date="2020-06-25T18:02:00Z" w:initials="">
    <w:p w14:paraId="5F3C1135"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Phrase de conclusion / transition</w:t>
      </w:r>
    </w:p>
  </w:comment>
  <w:comment w:id="123" w:author="Matthieu NICOLAS" w:date="2020-06-26T13:31:00Z" w:initials="">
    <w:p w14:paraId="1E6D12EB"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On pourrait aussi rajouter au préalable une phrase qui récapitule les avantages de SWIM (scalable, simple) et inconvénients (délai introduit par le mécanisme de "suspect") pour justifier le choix de ce protocole</w:t>
      </w:r>
    </w:p>
  </w:comment>
  <w:comment w:id="126" w:author="Victorien Elvinger" w:date="2020-06-25T18:21:00Z" w:initials="">
    <w:p w14:paraId="597B9417"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Il n'y pas de liens vers les prototypes ?</w:t>
      </w:r>
    </w:p>
  </w:comment>
  <w:comment w:id="133" w:author="Matthieu NICOLAS" w:date="2020-06-26T14:52:00Z" w:initials="">
    <w:p w14:paraId="74ED2492"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 accompagner le texte d'un screenshot de la structure de données correspondante</w:t>
      </w:r>
    </w:p>
  </w:comment>
  <w:comment w:id="145" w:author="Matthieu NICOLAS" w:date="2020-06-26T15:41:00Z" w:initials="">
    <w:p w14:paraId="6309B08A"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Ajouter dans la bibliographie : https://github.com/ReactiveX/RxJS et https://www.learnrxjs.io/</w:t>
      </w:r>
    </w:p>
  </w:comment>
  <w:comment w:id="147" w:author="Victorien Elvinger" w:date="2020-06-25T18:04:00Z" w:initials="">
    <w:p w14:paraId="05C69379"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anglicisme</w:t>
      </w:r>
    </w:p>
  </w:comment>
  <w:comment w:id="154" w:author="Victorien Elvinger" w:date="2020-06-25T18:06:00Z" w:initials="">
    <w:p w14:paraId="2E144DAB"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pas très clair pour qqun qui ne connaît pas le paradigme</w:t>
      </w:r>
    </w:p>
  </w:comment>
  <w:comment w:id="155" w:author="Matthieu NICOLAS" w:date="2020-06-26T13:36:00Z" w:initials="">
    <w:p w14:paraId="5BF46240"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Parler de flux ?</w:t>
      </w:r>
    </w:p>
  </w:comment>
  <w:comment w:id="160" w:author="Matthieu NICOLAS" w:date="2020-06-26T13:38:00Z" w:initials="">
    <w:p w14:paraId="496A15E1"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Ça pourrait être intéressant d'indiquer ce que tu as testé concrètement (bon comportement des noeuds par rapport au protocol, mise à jour correcte des structures de données)</w:t>
      </w:r>
    </w:p>
  </w:comment>
  <w:comment w:id="175" w:author="Victorien Elvinger" w:date="2020-06-25T18:13:00Z" w:initials="">
    <w:p w14:paraId="05D63069"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phrase un peu longue à découper</w:t>
      </w:r>
    </w:p>
  </w:comment>
  <w:comment w:id="193" w:author="Matthieu NICOLAS" w:date="2020-06-26T13:39:00Z" w:initials="">
    <w:p w14:paraId="050BCD31"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À moitié vrai, Vic &amp; moi avons bossé dessus</w:t>
      </w:r>
    </w:p>
  </w:comment>
  <w:comment w:id="195" w:author="Matthieu NICOLAS" w:date="2020-06-26T15:39:00Z" w:initials="">
    <w:p w14:paraId="30CB8840"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Ajouter une sous-partie sur l'utilisation de protobuf (https://github.com/protobufjs/protobuf.js, https://developers.google.com/protocol-buffers/) pour les messages</w:t>
      </w:r>
    </w:p>
  </w:comment>
  <w:comment w:id="197" w:author="Matthieu NICOLAS" w:date="2020-06-26T15:41:00Z" w:initials="">
    <w:p w14:paraId="4ED4BFD3"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pas le choix, il n'y pas de serveur</w:t>
      </w:r>
    </w:p>
  </w:comment>
  <w:comment w:id="201" w:author="Matthieu NICOLAS" w:date="2020-06-26T15:35:00Z" w:initials="">
    <w:p w14:paraId="561FF1C9" w14:textId="77777777" w:rsidR="00C73CB3" w:rsidRDefault="00C73CB3" w:rsidP="00C8248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Plutôt à mettre dans le cadre d'une partie "Retours sur l'intégration de SWIM" où on détaillerait le découplage effectué par rapport à la couche réseau pour les join/leave des collaborateurs et le couplage encore existant sur l'utilisation d'ids fournis par le réseau pour router les messages</w:t>
      </w:r>
    </w:p>
  </w:comment>
  <w:comment w:id="205" w:author="Matthieu NICOLAS" w:date="2020-06-26T14:44:00Z" w:initials="">
    <w:p w14:paraId="52CFE3BC"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Pourrait rajouter une partie "Améliorations possibles" au préalable, pistes possibles : </w:t>
      </w:r>
    </w:p>
    <w:p w14:paraId="0C607439"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Communiquer l'information "noeud suspect" à l'utilisation (via par exemple un code couleur sur l'affichage des collaborateurs)</w:t>
      </w:r>
    </w:p>
    <w:p w14:paraId="6B5768C6"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Implémentation du Round-Robin pour choisir quel noeud pinger</w:t>
      </w:r>
    </w:p>
    <w:p w14:paraId="135B6B5E"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Intégration des améliorations apportées par Lifeguard (+ ref du papier: https://arxiv.org/abs/1707.00788)</w:t>
      </w:r>
    </w:p>
  </w:comment>
  <w:comment w:id="206" w:author="Matthieu NICOLAS" w:date="2020-06-26T15:30:00Z" w:initials="">
    <w:p w14:paraId="3532BD4E" w14:textId="77777777" w:rsidR="00C73CB3" w:rsidRDefault="00C73CB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Dire comme quoi ce stage a permis de mettre en lumière des problèmes de conception, notamment l'utilisation d'identifiants réseaux au sein de mute-core, qu'il y a donc un couplage, et qu'il faudrait remanier cette partie pour le supprimer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026247" w15:done="1"/>
  <w15:commentEx w15:paraId="618125A4" w15:done="1"/>
  <w15:commentEx w15:paraId="328DFB57" w15:done="1"/>
  <w15:commentEx w15:paraId="0BF00EA0" w15:done="1"/>
  <w15:commentEx w15:paraId="136DD7AF" w15:done="1"/>
  <w15:commentEx w15:paraId="77F819F4" w15:done="0"/>
  <w15:commentEx w15:paraId="0408AD7D" w15:done="1"/>
  <w15:commentEx w15:paraId="5BF45406" w15:done="1"/>
  <w15:commentEx w15:paraId="3B9F9764" w15:done="0"/>
  <w15:commentEx w15:paraId="747FBBE1" w15:done="1"/>
  <w15:commentEx w15:paraId="63579DCC" w15:done="1"/>
  <w15:commentEx w15:paraId="334D8D14" w15:done="1"/>
  <w15:commentEx w15:paraId="4129F64E" w15:done="1"/>
  <w15:commentEx w15:paraId="48543DA3" w15:done="1"/>
  <w15:commentEx w15:paraId="62CD72E7" w15:done="1"/>
  <w15:commentEx w15:paraId="7EBDECD8" w15:done="1"/>
  <w15:commentEx w15:paraId="030A402B" w15:done="1"/>
  <w15:commentEx w15:paraId="3B4C5224" w15:done="1"/>
  <w15:commentEx w15:paraId="430C621C" w15:done="1"/>
  <w15:commentEx w15:paraId="4D1CA6E9" w15:done="1"/>
  <w15:commentEx w15:paraId="5F3C1135" w15:done="1"/>
  <w15:commentEx w15:paraId="1E6D12EB" w15:done="1"/>
  <w15:commentEx w15:paraId="597B9417" w15:done="1"/>
  <w15:commentEx w15:paraId="74ED2492" w15:done="1"/>
  <w15:commentEx w15:paraId="6309B08A" w15:done="1"/>
  <w15:commentEx w15:paraId="05C69379" w15:done="0"/>
  <w15:commentEx w15:paraId="2E144DAB" w15:done="1"/>
  <w15:commentEx w15:paraId="5BF46240" w15:done="1"/>
  <w15:commentEx w15:paraId="496A15E1" w15:done="1"/>
  <w15:commentEx w15:paraId="05D63069" w15:done="0"/>
  <w15:commentEx w15:paraId="050BCD31" w15:done="0"/>
  <w15:commentEx w15:paraId="30CB8840" w15:done="1"/>
  <w15:commentEx w15:paraId="4ED4BFD3" w15:done="1"/>
  <w15:commentEx w15:paraId="561FF1C9" w15:done="1"/>
  <w15:commentEx w15:paraId="135B6B5E" w15:done="1"/>
  <w15:commentEx w15:paraId="3532BD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026247" w16cid:durableId="22A15231"/>
  <w16cid:commentId w16cid:paraId="618125A4" w16cid:durableId="22A15232"/>
  <w16cid:commentId w16cid:paraId="328DFB57" w16cid:durableId="22A15233"/>
  <w16cid:commentId w16cid:paraId="0BF00EA0" w16cid:durableId="22A15234"/>
  <w16cid:commentId w16cid:paraId="136DD7AF" w16cid:durableId="22A15235"/>
  <w16cid:commentId w16cid:paraId="77F819F4" w16cid:durableId="22A15236"/>
  <w16cid:commentId w16cid:paraId="0408AD7D" w16cid:durableId="22A15237"/>
  <w16cid:commentId w16cid:paraId="5BF45406" w16cid:durableId="22A15238"/>
  <w16cid:commentId w16cid:paraId="3B9F9764" w16cid:durableId="22A1523A"/>
  <w16cid:commentId w16cid:paraId="747FBBE1" w16cid:durableId="22A1523B"/>
  <w16cid:commentId w16cid:paraId="63579DCC" w16cid:durableId="22A1523C"/>
  <w16cid:commentId w16cid:paraId="334D8D14" w16cid:durableId="22A1523D"/>
  <w16cid:commentId w16cid:paraId="4129F64E" w16cid:durableId="22A1523E"/>
  <w16cid:commentId w16cid:paraId="48543DA3" w16cid:durableId="22A15240"/>
  <w16cid:commentId w16cid:paraId="62CD72E7" w16cid:durableId="22A15241"/>
  <w16cid:commentId w16cid:paraId="7EBDECD8" w16cid:durableId="22A15242"/>
  <w16cid:commentId w16cid:paraId="030A402B" w16cid:durableId="22A15244"/>
  <w16cid:commentId w16cid:paraId="3B4C5224" w16cid:durableId="22A15245"/>
  <w16cid:commentId w16cid:paraId="430C621C" w16cid:durableId="22A1524A"/>
  <w16cid:commentId w16cid:paraId="4D1CA6E9" w16cid:durableId="22A1524B"/>
  <w16cid:commentId w16cid:paraId="5F3C1135" w16cid:durableId="22A1524C"/>
  <w16cid:commentId w16cid:paraId="1E6D12EB" w16cid:durableId="22A1524D"/>
  <w16cid:commentId w16cid:paraId="597B9417" w16cid:durableId="22A1524E"/>
  <w16cid:commentId w16cid:paraId="74ED2492" w16cid:durableId="22A1524F"/>
  <w16cid:commentId w16cid:paraId="6309B08A" w16cid:durableId="22A15251"/>
  <w16cid:commentId w16cid:paraId="05C69379" w16cid:durableId="22A15252"/>
  <w16cid:commentId w16cid:paraId="2E144DAB" w16cid:durableId="22A15253"/>
  <w16cid:commentId w16cid:paraId="5BF46240" w16cid:durableId="22A15254"/>
  <w16cid:commentId w16cid:paraId="496A15E1" w16cid:durableId="22A15255"/>
  <w16cid:commentId w16cid:paraId="05D63069" w16cid:durableId="22A15256"/>
  <w16cid:commentId w16cid:paraId="050BCD31" w16cid:durableId="22A15257"/>
  <w16cid:commentId w16cid:paraId="30CB8840" w16cid:durableId="22A15258"/>
  <w16cid:commentId w16cid:paraId="4ED4BFD3" w16cid:durableId="22A1525A"/>
  <w16cid:commentId w16cid:paraId="561FF1C9" w16cid:durableId="22A1AF6B"/>
  <w16cid:commentId w16cid:paraId="135B6B5E" w16cid:durableId="22A1525B"/>
  <w16cid:commentId w16cid:paraId="3532BD4E" w16cid:durableId="22A1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7E501" w14:textId="77777777" w:rsidR="007D3A85" w:rsidRDefault="007D3A85">
      <w:pPr>
        <w:spacing w:after="0" w:line="240" w:lineRule="auto"/>
      </w:pPr>
      <w:r>
        <w:separator/>
      </w:r>
    </w:p>
  </w:endnote>
  <w:endnote w:type="continuationSeparator" w:id="0">
    <w:p w14:paraId="777C1164" w14:textId="77777777" w:rsidR="007D3A85" w:rsidRDefault="007D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067A" w14:textId="1A509FD4" w:rsidR="00C73CB3" w:rsidRDefault="00C73CB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62FC4F09" w14:textId="77777777" w:rsidR="00C73CB3" w:rsidRDefault="00C73C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EA9BE" w14:textId="77777777" w:rsidR="007D3A85" w:rsidRDefault="007D3A85">
      <w:pPr>
        <w:spacing w:after="0" w:line="240" w:lineRule="auto"/>
      </w:pPr>
      <w:r>
        <w:separator/>
      </w:r>
    </w:p>
  </w:footnote>
  <w:footnote w:type="continuationSeparator" w:id="0">
    <w:p w14:paraId="01DAE325" w14:textId="77777777" w:rsidR="007D3A85" w:rsidRDefault="007D3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6CE73" w14:textId="77777777" w:rsidR="00C73CB3" w:rsidRDefault="00C73C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0118"/>
    <w:multiLevelType w:val="hybridMultilevel"/>
    <w:tmpl w:val="F162C8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F4DB9"/>
    <w:multiLevelType w:val="multilevel"/>
    <w:tmpl w:val="FA2E669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65238"/>
    <w:multiLevelType w:val="multilevel"/>
    <w:tmpl w:val="FC84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85558E"/>
    <w:multiLevelType w:val="multilevel"/>
    <w:tmpl w:val="EDE07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FA1221"/>
    <w:multiLevelType w:val="multilevel"/>
    <w:tmpl w:val="76FE6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A63"/>
    <w:rsid w:val="000002AF"/>
    <w:rsid w:val="000033D1"/>
    <w:rsid w:val="000048D3"/>
    <w:rsid w:val="00011C2E"/>
    <w:rsid w:val="00013F23"/>
    <w:rsid w:val="0001743E"/>
    <w:rsid w:val="00017769"/>
    <w:rsid w:val="0003589E"/>
    <w:rsid w:val="00036FAE"/>
    <w:rsid w:val="00037B97"/>
    <w:rsid w:val="00043295"/>
    <w:rsid w:val="00051E05"/>
    <w:rsid w:val="00054C70"/>
    <w:rsid w:val="00056C50"/>
    <w:rsid w:val="00061C20"/>
    <w:rsid w:val="000631FB"/>
    <w:rsid w:val="00091B29"/>
    <w:rsid w:val="000B63BD"/>
    <w:rsid w:val="000E06E5"/>
    <w:rsid w:val="000E32FC"/>
    <w:rsid w:val="000E5999"/>
    <w:rsid w:val="000E77FC"/>
    <w:rsid w:val="0012599F"/>
    <w:rsid w:val="00134FE3"/>
    <w:rsid w:val="0014039B"/>
    <w:rsid w:val="0014300C"/>
    <w:rsid w:val="00172DEF"/>
    <w:rsid w:val="00187AF7"/>
    <w:rsid w:val="001904D6"/>
    <w:rsid w:val="00190FA0"/>
    <w:rsid w:val="00194B4D"/>
    <w:rsid w:val="001C12F7"/>
    <w:rsid w:val="001C2D7A"/>
    <w:rsid w:val="001D067D"/>
    <w:rsid w:val="001F0EF9"/>
    <w:rsid w:val="001F7FAF"/>
    <w:rsid w:val="00200FFF"/>
    <w:rsid w:val="00230AEB"/>
    <w:rsid w:val="00236F3E"/>
    <w:rsid w:val="0024019A"/>
    <w:rsid w:val="0024719B"/>
    <w:rsid w:val="00253EDA"/>
    <w:rsid w:val="0026062B"/>
    <w:rsid w:val="00264AA8"/>
    <w:rsid w:val="00290D47"/>
    <w:rsid w:val="00296040"/>
    <w:rsid w:val="002A2D22"/>
    <w:rsid w:val="002E15B1"/>
    <w:rsid w:val="002F263B"/>
    <w:rsid w:val="002F54FE"/>
    <w:rsid w:val="00322D02"/>
    <w:rsid w:val="003240E3"/>
    <w:rsid w:val="00330F83"/>
    <w:rsid w:val="00342652"/>
    <w:rsid w:val="0034493A"/>
    <w:rsid w:val="00353646"/>
    <w:rsid w:val="003542CD"/>
    <w:rsid w:val="003667FC"/>
    <w:rsid w:val="003708F8"/>
    <w:rsid w:val="00382A24"/>
    <w:rsid w:val="003845FC"/>
    <w:rsid w:val="00391B44"/>
    <w:rsid w:val="00392EA7"/>
    <w:rsid w:val="00394E31"/>
    <w:rsid w:val="00396849"/>
    <w:rsid w:val="003C4019"/>
    <w:rsid w:val="003D318A"/>
    <w:rsid w:val="003D6C92"/>
    <w:rsid w:val="003E499E"/>
    <w:rsid w:val="00406A27"/>
    <w:rsid w:val="00412138"/>
    <w:rsid w:val="00413CB8"/>
    <w:rsid w:val="004148C2"/>
    <w:rsid w:val="004165DF"/>
    <w:rsid w:val="00425026"/>
    <w:rsid w:val="00433B6D"/>
    <w:rsid w:val="0044008B"/>
    <w:rsid w:val="00443322"/>
    <w:rsid w:val="00447D1A"/>
    <w:rsid w:val="0045476A"/>
    <w:rsid w:val="00481F37"/>
    <w:rsid w:val="00485F42"/>
    <w:rsid w:val="00487A6F"/>
    <w:rsid w:val="00490371"/>
    <w:rsid w:val="004907A4"/>
    <w:rsid w:val="004A4BCC"/>
    <w:rsid w:val="004A4C42"/>
    <w:rsid w:val="004A604D"/>
    <w:rsid w:val="004B0D5E"/>
    <w:rsid w:val="004B4494"/>
    <w:rsid w:val="004B6914"/>
    <w:rsid w:val="004C43E4"/>
    <w:rsid w:val="004E0807"/>
    <w:rsid w:val="004F1AC2"/>
    <w:rsid w:val="00500F88"/>
    <w:rsid w:val="00501E40"/>
    <w:rsid w:val="00504F95"/>
    <w:rsid w:val="0050622A"/>
    <w:rsid w:val="0051565A"/>
    <w:rsid w:val="005265D2"/>
    <w:rsid w:val="00527BAA"/>
    <w:rsid w:val="00534332"/>
    <w:rsid w:val="005353BE"/>
    <w:rsid w:val="005410C6"/>
    <w:rsid w:val="00557019"/>
    <w:rsid w:val="00560E55"/>
    <w:rsid w:val="00561386"/>
    <w:rsid w:val="0056172B"/>
    <w:rsid w:val="005712AA"/>
    <w:rsid w:val="00571F84"/>
    <w:rsid w:val="00575C10"/>
    <w:rsid w:val="0057646A"/>
    <w:rsid w:val="00580F16"/>
    <w:rsid w:val="00581139"/>
    <w:rsid w:val="00582A63"/>
    <w:rsid w:val="005848A5"/>
    <w:rsid w:val="00584D73"/>
    <w:rsid w:val="005A0A27"/>
    <w:rsid w:val="005A767B"/>
    <w:rsid w:val="005A7EB7"/>
    <w:rsid w:val="005B66A2"/>
    <w:rsid w:val="005C0E91"/>
    <w:rsid w:val="005C362A"/>
    <w:rsid w:val="005D4A63"/>
    <w:rsid w:val="005E32FF"/>
    <w:rsid w:val="005E430B"/>
    <w:rsid w:val="005E6A44"/>
    <w:rsid w:val="005E6BF5"/>
    <w:rsid w:val="005E6DEA"/>
    <w:rsid w:val="0060071C"/>
    <w:rsid w:val="00616FD3"/>
    <w:rsid w:val="00621B40"/>
    <w:rsid w:val="006239FE"/>
    <w:rsid w:val="00630806"/>
    <w:rsid w:val="0063677B"/>
    <w:rsid w:val="00645C2E"/>
    <w:rsid w:val="006534A4"/>
    <w:rsid w:val="006628CA"/>
    <w:rsid w:val="00675F63"/>
    <w:rsid w:val="0068009D"/>
    <w:rsid w:val="00686905"/>
    <w:rsid w:val="00690EA0"/>
    <w:rsid w:val="00693906"/>
    <w:rsid w:val="006A1263"/>
    <w:rsid w:val="006A5EE1"/>
    <w:rsid w:val="006A6077"/>
    <w:rsid w:val="006B090C"/>
    <w:rsid w:val="006B12C2"/>
    <w:rsid w:val="006B1E60"/>
    <w:rsid w:val="006B6428"/>
    <w:rsid w:val="006C06F4"/>
    <w:rsid w:val="006D0655"/>
    <w:rsid w:val="006D1E35"/>
    <w:rsid w:val="006D489E"/>
    <w:rsid w:val="006D51B5"/>
    <w:rsid w:val="006E5A1E"/>
    <w:rsid w:val="006F1B0B"/>
    <w:rsid w:val="006F7BC7"/>
    <w:rsid w:val="00702495"/>
    <w:rsid w:val="00704794"/>
    <w:rsid w:val="00712297"/>
    <w:rsid w:val="0071728A"/>
    <w:rsid w:val="00727285"/>
    <w:rsid w:val="00730DB3"/>
    <w:rsid w:val="00732016"/>
    <w:rsid w:val="00747FA1"/>
    <w:rsid w:val="00754964"/>
    <w:rsid w:val="007602AA"/>
    <w:rsid w:val="0076154F"/>
    <w:rsid w:val="00764657"/>
    <w:rsid w:val="00764FA4"/>
    <w:rsid w:val="0076590D"/>
    <w:rsid w:val="00772CC8"/>
    <w:rsid w:val="007813CA"/>
    <w:rsid w:val="00785B30"/>
    <w:rsid w:val="00785D18"/>
    <w:rsid w:val="007B0318"/>
    <w:rsid w:val="007B458C"/>
    <w:rsid w:val="007B70D2"/>
    <w:rsid w:val="007D0471"/>
    <w:rsid w:val="007D117E"/>
    <w:rsid w:val="007D26AF"/>
    <w:rsid w:val="007D35F3"/>
    <w:rsid w:val="007D3A85"/>
    <w:rsid w:val="007E0C4F"/>
    <w:rsid w:val="007E15D1"/>
    <w:rsid w:val="007E408E"/>
    <w:rsid w:val="007E7A09"/>
    <w:rsid w:val="007F0DAF"/>
    <w:rsid w:val="007F2F22"/>
    <w:rsid w:val="007F7FC4"/>
    <w:rsid w:val="00813ED7"/>
    <w:rsid w:val="0082707F"/>
    <w:rsid w:val="00842D17"/>
    <w:rsid w:val="00861ACF"/>
    <w:rsid w:val="00885ED8"/>
    <w:rsid w:val="00890B44"/>
    <w:rsid w:val="00890D01"/>
    <w:rsid w:val="00892927"/>
    <w:rsid w:val="0089359C"/>
    <w:rsid w:val="008A33A0"/>
    <w:rsid w:val="008A6A56"/>
    <w:rsid w:val="008C5123"/>
    <w:rsid w:val="008D6456"/>
    <w:rsid w:val="008F2165"/>
    <w:rsid w:val="008F480A"/>
    <w:rsid w:val="00906B8B"/>
    <w:rsid w:val="009120A4"/>
    <w:rsid w:val="00915BC7"/>
    <w:rsid w:val="009171C1"/>
    <w:rsid w:val="00925BFF"/>
    <w:rsid w:val="00931ABE"/>
    <w:rsid w:val="00934611"/>
    <w:rsid w:val="00936660"/>
    <w:rsid w:val="00940E2B"/>
    <w:rsid w:val="0095041B"/>
    <w:rsid w:val="0095278D"/>
    <w:rsid w:val="009547B8"/>
    <w:rsid w:val="00961A3B"/>
    <w:rsid w:val="00965E0B"/>
    <w:rsid w:val="0096739E"/>
    <w:rsid w:val="00974737"/>
    <w:rsid w:val="009B350B"/>
    <w:rsid w:val="009C7AA1"/>
    <w:rsid w:val="009D0F9C"/>
    <w:rsid w:val="009D124D"/>
    <w:rsid w:val="009D7078"/>
    <w:rsid w:val="009E161A"/>
    <w:rsid w:val="009E4A8D"/>
    <w:rsid w:val="009E75E4"/>
    <w:rsid w:val="009F4A48"/>
    <w:rsid w:val="009F5668"/>
    <w:rsid w:val="009F68BD"/>
    <w:rsid w:val="00A20B37"/>
    <w:rsid w:val="00A31AF9"/>
    <w:rsid w:val="00A335EA"/>
    <w:rsid w:val="00A40BB1"/>
    <w:rsid w:val="00A56E44"/>
    <w:rsid w:val="00A579B2"/>
    <w:rsid w:val="00A811BF"/>
    <w:rsid w:val="00A8596D"/>
    <w:rsid w:val="00A9364B"/>
    <w:rsid w:val="00A93924"/>
    <w:rsid w:val="00AA36B6"/>
    <w:rsid w:val="00AB4673"/>
    <w:rsid w:val="00AB5C84"/>
    <w:rsid w:val="00AC11B5"/>
    <w:rsid w:val="00AC6D67"/>
    <w:rsid w:val="00AD7510"/>
    <w:rsid w:val="00AD762B"/>
    <w:rsid w:val="00AF1AEE"/>
    <w:rsid w:val="00B00F57"/>
    <w:rsid w:val="00B028F9"/>
    <w:rsid w:val="00B0583F"/>
    <w:rsid w:val="00B125D6"/>
    <w:rsid w:val="00B1295B"/>
    <w:rsid w:val="00B300B6"/>
    <w:rsid w:val="00B37333"/>
    <w:rsid w:val="00B47EB7"/>
    <w:rsid w:val="00B50C57"/>
    <w:rsid w:val="00B5203A"/>
    <w:rsid w:val="00B55359"/>
    <w:rsid w:val="00B6355A"/>
    <w:rsid w:val="00B63ED0"/>
    <w:rsid w:val="00B65528"/>
    <w:rsid w:val="00B72A6F"/>
    <w:rsid w:val="00B74E36"/>
    <w:rsid w:val="00B84DBE"/>
    <w:rsid w:val="00B85C78"/>
    <w:rsid w:val="00B92268"/>
    <w:rsid w:val="00BA7044"/>
    <w:rsid w:val="00BB1C24"/>
    <w:rsid w:val="00BB1CA2"/>
    <w:rsid w:val="00BE1CE0"/>
    <w:rsid w:val="00BE4467"/>
    <w:rsid w:val="00BF1090"/>
    <w:rsid w:val="00C12BE3"/>
    <w:rsid w:val="00C172DB"/>
    <w:rsid w:val="00C30ADF"/>
    <w:rsid w:val="00C32B6D"/>
    <w:rsid w:val="00C33DD4"/>
    <w:rsid w:val="00C4105A"/>
    <w:rsid w:val="00C61142"/>
    <w:rsid w:val="00C65C03"/>
    <w:rsid w:val="00C73045"/>
    <w:rsid w:val="00C73CB3"/>
    <w:rsid w:val="00C75545"/>
    <w:rsid w:val="00C8198A"/>
    <w:rsid w:val="00C82480"/>
    <w:rsid w:val="00C948D1"/>
    <w:rsid w:val="00CB1532"/>
    <w:rsid w:val="00CD061F"/>
    <w:rsid w:val="00CD14C0"/>
    <w:rsid w:val="00CE3C13"/>
    <w:rsid w:val="00CF298F"/>
    <w:rsid w:val="00CF32C9"/>
    <w:rsid w:val="00CF4481"/>
    <w:rsid w:val="00CF5BFA"/>
    <w:rsid w:val="00D10B7A"/>
    <w:rsid w:val="00D2252C"/>
    <w:rsid w:val="00D23056"/>
    <w:rsid w:val="00D2568B"/>
    <w:rsid w:val="00D26DF1"/>
    <w:rsid w:val="00D40C1B"/>
    <w:rsid w:val="00D5015B"/>
    <w:rsid w:val="00D547A1"/>
    <w:rsid w:val="00D55404"/>
    <w:rsid w:val="00D62AD7"/>
    <w:rsid w:val="00D665ED"/>
    <w:rsid w:val="00D7114D"/>
    <w:rsid w:val="00D74A34"/>
    <w:rsid w:val="00D75951"/>
    <w:rsid w:val="00D77F1D"/>
    <w:rsid w:val="00D828CA"/>
    <w:rsid w:val="00D90E65"/>
    <w:rsid w:val="00D947A8"/>
    <w:rsid w:val="00DA1264"/>
    <w:rsid w:val="00DA20F6"/>
    <w:rsid w:val="00DA6651"/>
    <w:rsid w:val="00DB3073"/>
    <w:rsid w:val="00DC2BEF"/>
    <w:rsid w:val="00DC51F2"/>
    <w:rsid w:val="00DC677E"/>
    <w:rsid w:val="00DE7B3E"/>
    <w:rsid w:val="00E0049A"/>
    <w:rsid w:val="00E10B7E"/>
    <w:rsid w:val="00E32728"/>
    <w:rsid w:val="00E462B7"/>
    <w:rsid w:val="00E541EB"/>
    <w:rsid w:val="00E54AD4"/>
    <w:rsid w:val="00E57488"/>
    <w:rsid w:val="00E6217F"/>
    <w:rsid w:val="00E63AE6"/>
    <w:rsid w:val="00E73E0B"/>
    <w:rsid w:val="00E82C17"/>
    <w:rsid w:val="00E92770"/>
    <w:rsid w:val="00EB22B9"/>
    <w:rsid w:val="00EC14D7"/>
    <w:rsid w:val="00EE2F9A"/>
    <w:rsid w:val="00EE30EE"/>
    <w:rsid w:val="00EE4008"/>
    <w:rsid w:val="00EE5260"/>
    <w:rsid w:val="00EE5752"/>
    <w:rsid w:val="00EE76A9"/>
    <w:rsid w:val="00EF006F"/>
    <w:rsid w:val="00F02A20"/>
    <w:rsid w:val="00F154A2"/>
    <w:rsid w:val="00F154F7"/>
    <w:rsid w:val="00F338B8"/>
    <w:rsid w:val="00F5245D"/>
    <w:rsid w:val="00F543D3"/>
    <w:rsid w:val="00F60CD6"/>
    <w:rsid w:val="00F619E5"/>
    <w:rsid w:val="00F62A16"/>
    <w:rsid w:val="00F66CD7"/>
    <w:rsid w:val="00F8425A"/>
    <w:rsid w:val="00F87872"/>
    <w:rsid w:val="00F920E8"/>
    <w:rsid w:val="00FA034B"/>
    <w:rsid w:val="00FA19C1"/>
    <w:rsid w:val="00FA1FE1"/>
    <w:rsid w:val="00FA5B96"/>
    <w:rsid w:val="00FB0364"/>
    <w:rsid w:val="00FB06CF"/>
    <w:rsid w:val="00FB6CCB"/>
    <w:rsid w:val="00FC0340"/>
    <w:rsid w:val="00FC2690"/>
    <w:rsid w:val="00FC3177"/>
    <w:rsid w:val="00FC4BED"/>
    <w:rsid w:val="00FE0EDC"/>
    <w:rsid w:val="00FF10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3905"/>
  <w15:docId w15:val="{94830244-0000-4CA9-9003-CBE9080A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color w:val="2F5496"/>
      <w:sz w:val="32"/>
      <w:szCs w:val="32"/>
    </w:rPr>
  </w:style>
  <w:style w:type="paragraph" w:styleId="Titre2">
    <w:name w:val="heading 2"/>
    <w:basedOn w:val="Normal"/>
    <w:next w:val="Normal"/>
    <w:uiPriority w:val="9"/>
    <w:unhideWhenUsed/>
    <w:qFormat/>
    <w:pPr>
      <w:keepNext/>
      <w:keepLines/>
      <w:spacing w:before="40" w:after="0"/>
      <w:outlineLvl w:val="1"/>
    </w:pPr>
    <w:rPr>
      <w:color w:val="2F5496"/>
      <w:sz w:val="26"/>
      <w:szCs w:val="26"/>
    </w:rPr>
  </w:style>
  <w:style w:type="paragraph" w:styleId="Titre3">
    <w:name w:val="heading 3"/>
    <w:basedOn w:val="Normal"/>
    <w:next w:val="Normal"/>
    <w:uiPriority w:val="9"/>
    <w:unhideWhenUsed/>
    <w:qFormat/>
    <w:pPr>
      <w:keepNext/>
      <w:keepLines/>
      <w:spacing w:before="40" w:after="0"/>
      <w:outlineLvl w:val="2"/>
    </w:pPr>
    <w:rPr>
      <w:color w:val="1F3863"/>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B1C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B1CA2"/>
    <w:rPr>
      <w:rFonts w:ascii="Segoe UI" w:hAnsi="Segoe UI" w:cs="Segoe UI"/>
      <w:sz w:val="18"/>
      <w:szCs w:val="18"/>
    </w:rPr>
  </w:style>
  <w:style w:type="paragraph" w:styleId="TM1">
    <w:name w:val="toc 1"/>
    <w:basedOn w:val="Normal"/>
    <w:next w:val="Normal"/>
    <w:autoRedefine/>
    <w:uiPriority w:val="39"/>
    <w:unhideWhenUsed/>
    <w:rsid w:val="00E92770"/>
    <w:pPr>
      <w:spacing w:after="100"/>
    </w:pPr>
  </w:style>
  <w:style w:type="paragraph" w:styleId="TM2">
    <w:name w:val="toc 2"/>
    <w:basedOn w:val="Normal"/>
    <w:next w:val="Normal"/>
    <w:autoRedefine/>
    <w:uiPriority w:val="39"/>
    <w:unhideWhenUsed/>
    <w:rsid w:val="00E92770"/>
    <w:pPr>
      <w:spacing w:after="100"/>
      <w:ind w:left="220"/>
    </w:pPr>
  </w:style>
  <w:style w:type="paragraph" w:styleId="TM3">
    <w:name w:val="toc 3"/>
    <w:basedOn w:val="Normal"/>
    <w:next w:val="Normal"/>
    <w:autoRedefine/>
    <w:uiPriority w:val="39"/>
    <w:unhideWhenUsed/>
    <w:rsid w:val="00E92770"/>
    <w:pPr>
      <w:spacing w:after="100"/>
      <w:ind w:left="440"/>
    </w:pPr>
  </w:style>
  <w:style w:type="character" w:styleId="Lienhypertexte">
    <w:name w:val="Hyperlink"/>
    <w:basedOn w:val="Policepardfaut"/>
    <w:uiPriority w:val="99"/>
    <w:unhideWhenUsed/>
    <w:rsid w:val="00E92770"/>
    <w:rPr>
      <w:color w:val="0000FF" w:themeColor="hyperlink"/>
      <w:u w:val="single"/>
    </w:rPr>
  </w:style>
  <w:style w:type="paragraph" w:styleId="Paragraphedeliste">
    <w:name w:val="List Paragraph"/>
    <w:basedOn w:val="Normal"/>
    <w:uiPriority w:val="34"/>
    <w:qFormat/>
    <w:rsid w:val="00190FA0"/>
    <w:pPr>
      <w:ind w:left="720"/>
      <w:contextualSpacing/>
    </w:pPr>
  </w:style>
  <w:style w:type="character" w:styleId="Mentionnonrsolue">
    <w:name w:val="Unresolved Mention"/>
    <w:basedOn w:val="Policepardfaut"/>
    <w:uiPriority w:val="99"/>
    <w:semiHidden/>
    <w:unhideWhenUsed/>
    <w:rsid w:val="00F66CD7"/>
    <w:rPr>
      <w:color w:val="605E5C"/>
      <w:shd w:val="clear" w:color="auto" w:fill="E1DFDD"/>
    </w:rPr>
  </w:style>
  <w:style w:type="character" w:styleId="Lienhypertextesuivivisit">
    <w:name w:val="FollowedHyperlink"/>
    <w:basedOn w:val="Policepardfaut"/>
    <w:uiPriority w:val="99"/>
    <w:semiHidden/>
    <w:unhideWhenUsed/>
    <w:rsid w:val="006D51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coedit.re/" TargetMode="External"/><Relationship Id="rId89" Type="http://schemas.openxmlformats.org/officeDocument/2006/relationships/image" Target="media/image48.png"/><Relationship Id="rId97" Type="http://schemas.openxmlformats.org/officeDocument/2006/relationships/hyperlink" Target="https://github.com/ReactiveX/RxJS" TargetMode="External"/><Relationship Id="rId104" Type="http://schemas.openxmlformats.org/officeDocument/2006/relationships/footer" Target="footer1.xml"/><Relationship Id="rId7" Type="http://schemas.openxmlformats.org/officeDocument/2006/relationships/endnotes" Target="endnotes.xml"/><Relationship Id="rId92" Type="http://schemas.openxmlformats.org/officeDocument/2006/relationships/hyperlink" Target="https://github.com/coast-team/mute" TargetMode="External"/><Relationship Id="rId2" Type="http://schemas.openxmlformats.org/officeDocument/2006/relationships/numbering" Target="numbering.xml"/><Relationship Id="rId16" Type="http://schemas.openxmlformats.org/officeDocument/2006/relationships/image" Target="media/image4.png"/><Relationship Id="rId54" Type="http://schemas.openxmlformats.org/officeDocument/2006/relationships/image" Target="media/image65.png"/><Relationship Id="rId62" Type="http://schemas.openxmlformats.org/officeDocument/2006/relationships/image" Target="media/image6.png"/><Relationship Id="rId88" Type="http://schemas.openxmlformats.org/officeDocument/2006/relationships/image" Target="media/image22.png"/><Relationship Id="rId91" Type="http://schemas.openxmlformats.org/officeDocument/2006/relationships/hyperlink" Target="https://github.com/TomMendez/Stage_LORIA_MendezTom_2020" TargetMode="External"/><Relationship Id="rId96" Type="http://schemas.openxmlformats.org/officeDocument/2006/relationships/hyperlink" Target="https://github.com/markbrown4/websocket-d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3" Type="http://schemas.openxmlformats.org/officeDocument/2006/relationships/image" Target="media/image42.png"/><Relationship Id="rId10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57" Type="http://schemas.openxmlformats.org/officeDocument/2006/relationships/image" Target="media/image20.png"/><Relationship Id="rId61" Type="http://schemas.openxmlformats.org/officeDocument/2006/relationships/image" Target="media/image39.png"/><Relationship Id="rId90" Type="http://schemas.openxmlformats.org/officeDocument/2006/relationships/hyperlink" Target="https://www.loria.fr/fr/" TargetMode="External"/><Relationship Id="rId95" Type="http://schemas.openxmlformats.org/officeDocument/2006/relationships/hyperlink" Target="http://www.cs.cornell.edu/info/projects/spinglass/public_pdfs/SWIM.pdf" TargetMode="External"/><Relationship Id="rId106" Type="http://schemas.openxmlformats.org/officeDocument/2006/relationships/theme" Target="theme/theme1.xml"/><Relationship Id="rId10" Type="http://schemas.openxmlformats.org/officeDocument/2006/relationships/comments" Target="comments.xml"/><Relationship Id="rId60" Type="http://schemas.openxmlformats.org/officeDocument/2006/relationships/image" Target="media/image68.png"/><Relationship Id="rId94" Type="http://schemas.openxmlformats.org/officeDocument/2006/relationships/hyperlink" Target="https://github.com/MatthieuNICOLAS/2020-stage-membership/" TargetMode="External"/><Relationship Id="rId99" Type="http://schemas.openxmlformats.org/officeDocument/2006/relationships/hyperlink" Target="https://github.com/protobufjs/protobuf.js" TargetMode="External"/><Relationship Id="rId101" Type="http://schemas.openxmlformats.org/officeDocument/2006/relationships/hyperlink" Target="https://arxiv.org/abs/1707.0078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oedit.re/" TargetMode="External"/><Relationship Id="rId100" Type="http://schemas.openxmlformats.org/officeDocument/2006/relationships/hyperlink" Target="https://developers.google.com/protocol-buffers" TargetMode="External"/><Relationship Id="rId105" Type="http://schemas.openxmlformats.org/officeDocument/2006/relationships/fontTable" Target="fontTable.xml"/><Relationship Id="rId8" Type="http://schemas.openxmlformats.org/officeDocument/2006/relationships/image" Target="media/image1.jpg"/><Relationship Id="rId93" Type="http://schemas.openxmlformats.org/officeDocument/2006/relationships/hyperlink" Target="https://coedit.re/" TargetMode="External"/><Relationship Id="rId98" Type="http://schemas.openxmlformats.org/officeDocument/2006/relationships/hyperlink" Target="https://www.learnrxjs.io/"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10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4BB92-0421-4346-8ED4-CAFA9E62E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30</Pages>
  <Words>6241</Words>
  <Characters>34330</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79</cp:revision>
  <dcterms:created xsi:type="dcterms:W3CDTF">2020-06-27T15:14:00Z</dcterms:created>
  <dcterms:modified xsi:type="dcterms:W3CDTF">2020-06-28T20:33:00Z</dcterms:modified>
</cp:coreProperties>
</file>